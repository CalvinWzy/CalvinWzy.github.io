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839C" w14:textId="77777777" w:rsidR="00002057" w:rsidRPr="006F3450" w:rsidRDefault="00D20685">
      <w:pPr>
        <w:spacing w:before="120" w:after="60" w:line="276" w:lineRule="auto"/>
        <w:ind w:left="-1170" w:right="-1267"/>
        <w:rPr>
          <w:rFonts w:asciiTheme="minorHAnsi" w:hAnsiTheme="minorHAnsi" w:cstheme="minorHAnsi"/>
          <w:color w:val="FF0000"/>
          <w:sz w:val="24"/>
          <w:szCs w:val="24"/>
          <w:rPrChange w:id="0" w:author="Calvin Wu" w:date="2020-01-27T15:55:00Z">
            <w:rPr>
              <w:color w:val="FF0000"/>
              <w:sz w:val="24"/>
              <w:szCs w:val="24"/>
            </w:rPr>
          </w:rPrChange>
        </w:rPr>
        <w:pPrChange w:id="1" w:author="Calvin Wu" w:date="2020-01-22T18:44:00Z">
          <w:pPr>
            <w:spacing w:before="120" w:after="60" w:line="360" w:lineRule="auto"/>
            <w:ind w:left="-1166" w:right="-1267"/>
          </w:pPr>
        </w:pPrChange>
      </w:pPr>
      <w:r w:rsidRPr="006F3450">
        <w:rPr>
          <w:rFonts w:asciiTheme="minorHAnsi" w:hAnsiTheme="minorHAnsi" w:cstheme="minorHAnsi"/>
          <w:noProof/>
          <w:sz w:val="24"/>
          <w:szCs w:val="24"/>
          <w:rPrChange w:id="2" w:author="Calvin Wu" w:date="2020-01-27T15:55:00Z">
            <w:rPr>
              <w:noProof/>
              <w:sz w:val="24"/>
              <w:szCs w:val="24"/>
            </w:rPr>
          </w:rPrChange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A69833" wp14:editId="102995C7">
                <wp:simplePos x="0" y="0"/>
                <wp:positionH relativeFrom="column">
                  <wp:posOffset>-748665</wp:posOffset>
                </wp:positionH>
                <wp:positionV relativeFrom="paragraph">
                  <wp:posOffset>231140</wp:posOffset>
                </wp:positionV>
                <wp:extent cx="7086600" cy="0"/>
                <wp:effectExtent l="13335" t="15240" r="24765" b="2286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1B52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2pt" to="499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a+Ew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" strokecolor="#969696"/>
            </w:pict>
          </mc:Fallback>
        </mc:AlternateContent>
      </w:r>
      <w:r w:rsidR="00002057" w:rsidRPr="006F3450">
        <w:rPr>
          <w:rFonts w:asciiTheme="minorHAnsi" w:hAnsiTheme="minorHAnsi" w:cstheme="minorHAnsi"/>
          <w:b/>
          <w:smallCaps/>
          <w:color w:val="808080"/>
          <w:spacing w:val="40"/>
          <w:sz w:val="24"/>
          <w:szCs w:val="24"/>
          <w:rPrChange w:id="3" w:author="Calvin Wu" w:date="2020-01-27T15:55:00Z">
            <w:rPr>
              <w:b/>
              <w:smallCaps/>
              <w:color w:val="808080"/>
              <w:spacing w:val="40"/>
              <w:sz w:val="24"/>
              <w:szCs w:val="24"/>
            </w:rPr>
          </w:rPrChange>
        </w:rPr>
        <w:t xml:space="preserve">Profile </w:t>
      </w:r>
    </w:p>
    <w:p w14:paraId="108BBA49" w14:textId="77777777" w:rsidR="00C241EA" w:rsidRPr="006F3450" w:rsidRDefault="00C241EA" w:rsidP="000C4D37">
      <w:pPr>
        <w:spacing w:line="276" w:lineRule="auto"/>
        <w:ind w:left="-900" w:right="-1260"/>
        <w:rPr>
          <w:rFonts w:asciiTheme="minorHAnsi" w:hAnsiTheme="minorHAnsi" w:cstheme="minorHAnsi"/>
          <w:b/>
          <w:color w:val="0000FF"/>
          <w:sz w:val="6"/>
          <w:szCs w:val="6"/>
          <w:rPrChange w:id="4" w:author="Calvin Wu" w:date="2020-01-27T15:55:00Z">
            <w:rPr>
              <w:b/>
              <w:color w:val="0000FF"/>
              <w:sz w:val="6"/>
              <w:szCs w:val="6"/>
            </w:rPr>
          </w:rPrChange>
        </w:rPr>
      </w:pPr>
    </w:p>
    <w:p w14:paraId="5B76485A" w14:textId="09339436" w:rsidR="00002057" w:rsidRPr="006F3450" w:rsidRDefault="00002057">
      <w:pPr>
        <w:spacing w:line="276" w:lineRule="auto"/>
        <w:ind w:left="-900" w:right="-1260"/>
        <w:rPr>
          <w:rFonts w:asciiTheme="minorHAnsi" w:hAnsiTheme="minorHAnsi" w:cstheme="minorHAnsi"/>
          <w:sz w:val="22"/>
          <w:szCs w:val="22"/>
          <w:rPrChange w:id="5" w:author="Calvin Wu" w:date="2020-01-27T15:55:00Z">
            <w:rPr>
              <w:sz w:val="22"/>
              <w:szCs w:val="22"/>
            </w:rPr>
          </w:rPrChange>
        </w:rPr>
        <w:pPrChange w:id="6" w:author="Amy T Russell" w:date="2020-01-14T11:56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sz w:val="22"/>
          <w:szCs w:val="22"/>
          <w:rPrChange w:id="7" w:author="Calvin Wu" w:date="2020-01-27T15:55:00Z">
            <w:rPr>
              <w:sz w:val="22"/>
              <w:szCs w:val="22"/>
            </w:rPr>
          </w:rPrChange>
        </w:rPr>
        <w:t xml:space="preserve">Master of </w:t>
      </w:r>
      <w:ins w:id="8" w:author="Amy T Russell" w:date="2020-01-14T11:56:00Z">
        <w:r w:rsidR="00FE1AAF" w:rsidRPr="006F3450">
          <w:rPr>
            <w:rFonts w:asciiTheme="minorHAnsi" w:hAnsiTheme="minorHAnsi" w:cstheme="minorHAnsi"/>
            <w:sz w:val="22"/>
            <w:szCs w:val="22"/>
            <w:rPrChange w:id="9" w:author="Calvin Wu" w:date="2020-01-27T15:55:00Z">
              <w:rPr>
                <w:sz w:val="22"/>
                <w:szCs w:val="22"/>
              </w:rPr>
            </w:rPrChange>
          </w:rPr>
          <w:t xml:space="preserve">Science in </w:t>
        </w:r>
      </w:ins>
      <w:r w:rsidRPr="00BB50A6">
        <w:rPr>
          <w:rFonts w:asciiTheme="minorHAnsi" w:hAnsiTheme="minorHAnsi" w:cstheme="minorHAnsi"/>
          <w:sz w:val="22"/>
          <w:szCs w:val="22"/>
          <w:rPrChange w:id="10" w:author="Calvin Wu" w:date="2020-02-19T09:27:00Z">
            <w:rPr>
              <w:sz w:val="22"/>
              <w:szCs w:val="22"/>
            </w:rPr>
          </w:rPrChange>
        </w:rPr>
        <w:t xml:space="preserve">Business Analytics candidate </w:t>
      </w:r>
      <w:ins w:id="11" w:author="Amy T Russell" w:date="2020-01-14T11:56:00Z">
        <w:r w:rsidR="00FE1AAF" w:rsidRPr="00BB50A6">
          <w:rPr>
            <w:rFonts w:asciiTheme="minorHAnsi" w:hAnsiTheme="minorHAnsi" w:cstheme="minorHAnsi"/>
            <w:sz w:val="22"/>
            <w:szCs w:val="22"/>
            <w:rPrChange w:id="12" w:author="Calvin Wu" w:date="2020-02-19T09:27:00Z">
              <w:rPr>
                <w:sz w:val="22"/>
                <w:szCs w:val="22"/>
              </w:rPr>
            </w:rPrChange>
          </w:rPr>
          <w:t xml:space="preserve">from a top ten program. </w:t>
        </w:r>
      </w:ins>
      <w:commentRangeStart w:id="13"/>
      <w:ins w:id="14" w:author="Amy T Russell" w:date="2020-01-14T11:57:00Z">
        <w:r w:rsidR="00FE1AAF" w:rsidRPr="00BB50A6">
          <w:rPr>
            <w:rFonts w:asciiTheme="minorHAnsi" w:hAnsiTheme="minorHAnsi" w:cstheme="minorHAnsi"/>
            <w:sz w:val="22"/>
            <w:szCs w:val="22"/>
            <w:rPrChange w:id="15" w:author="Calvin Wu" w:date="2020-02-19T09:27:00Z">
              <w:rPr>
                <w:sz w:val="22"/>
                <w:szCs w:val="22"/>
              </w:rPr>
            </w:rPrChange>
          </w:rPr>
          <w:t>Strong</w:t>
        </w:r>
      </w:ins>
      <w:commentRangeEnd w:id="13"/>
      <w:ins w:id="16" w:author="Amy T Russell" w:date="2020-01-14T11:59:00Z">
        <w:r w:rsidR="00FE1AAF" w:rsidRPr="00BB50A6">
          <w:rPr>
            <w:rStyle w:val="CommentReference"/>
            <w:rFonts w:asciiTheme="minorHAnsi" w:hAnsiTheme="minorHAnsi" w:cstheme="minorHAnsi"/>
            <w:rPrChange w:id="17" w:author="Calvin Wu" w:date="2020-02-19T09:27:00Z">
              <w:rPr>
                <w:rStyle w:val="CommentReference"/>
              </w:rPr>
            </w:rPrChange>
          </w:rPr>
          <w:commentReference w:id="13"/>
        </w:r>
      </w:ins>
      <w:ins w:id="18" w:author="Amy T Russell" w:date="2020-01-14T11:57:00Z">
        <w:r w:rsidR="00FE1AAF" w:rsidRPr="00BB50A6">
          <w:rPr>
            <w:rFonts w:asciiTheme="minorHAnsi" w:hAnsiTheme="minorHAnsi" w:cstheme="minorHAnsi"/>
            <w:sz w:val="22"/>
            <w:szCs w:val="22"/>
            <w:rPrChange w:id="19" w:author="Calvin Wu" w:date="2020-02-19T09:27:00Z">
              <w:rPr>
                <w:sz w:val="22"/>
                <w:szCs w:val="22"/>
              </w:rPr>
            </w:rPrChange>
          </w:rPr>
          <w:t xml:space="preserve"> analyst and team player, who is honing </w:t>
        </w:r>
      </w:ins>
      <w:ins w:id="20" w:author="Amy T Russell" w:date="2020-01-14T11:58:00Z">
        <w:r w:rsidR="00FE1AAF" w:rsidRPr="00BB50A6">
          <w:rPr>
            <w:rFonts w:asciiTheme="minorHAnsi" w:hAnsiTheme="minorHAnsi" w:cstheme="minorHAnsi"/>
            <w:sz w:val="22"/>
            <w:szCs w:val="22"/>
            <w:rPrChange w:id="21" w:author="Calvin Wu" w:date="2020-02-19T09:27:00Z">
              <w:rPr>
                <w:sz w:val="22"/>
                <w:szCs w:val="22"/>
              </w:rPr>
            </w:rPrChange>
          </w:rPr>
          <w:t xml:space="preserve">analytical skillset via a year-long practicum engagement helping a nonprofit </w:t>
        </w:r>
        <w:del w:id="22" w:author="Calvin Wu" w:date="2020-02-13T19:48:00Z">
          <w:r w:rsidR="00FE1AAF" w:rsidRPr="00BB50A6" w:rsidDel="00A4325F">
            <w:rPr>
              <w:rFonts w:asciiTheme="minorHAnsi" w:hAnsiTheme="minorHAnsi" w:cstheme="minorHAnsi"/>
              <w:sz w:val="22"/>
              <w:szCs w:val="22"/>
              <w:rPrChange w:id="23" w:author="Calvin Wu" w:date="2020-02-19T09:27:00Z">
                <w:rPr>
                  <w:sz w:val="22"/>
                  <w:szCs w:val="22"/>
                </w:rPr>
              </w:rPrChange>
            </w:rPr>
            <w:delText>serve more clients</w:delText>
          </w:r>
        </w:del>
      </w:ins>
      <w:ins w:id="24" w:author="Calvin Wu" w:date="2020-02-13T19:48:00Z">
        <w:r w:rsidR="00A4325F" w:rsidRPr="00BB50A6">
          <w:rPr>
            <w:rFonts w:asciiTheme="minorHAnsi" w:hAnsiTheme="minorHAnsi" w:cstheme="minorHAnsi"/>
            <w:sz w:val="22"/>
            <w:szCs w:val="22"/>
            <w:rPrChange w:id="25" w:author="Calvin Wu" w:date="2020-02-19T09:27:00Z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rPrChange>
          </w:rPr>
          <w:t>organization by</w:t>
        </w:r>
      </w:ins>
      <w:ins w:id="26" w:author="Amy T Russell" w:date="2020-01-14T11:59:00Z">
        <w:r w:rsidR="00FE1AAF" w:rsidRPr="00BB50A6">
          <w:rPr>
            <w:rFonts w:asciiTheme="minorHAnsi" w:hAnsiTheme="minorHAnsi" w:cstheme="minorHAnsi"/>
            <w:sz w:val="22"/>
            <w:szCs w:val="22"/>
            <w:rPrChange w:id="27" w:author="Calvin Wu" w:date="2020-02-19T09:27:00Z">
              <w:rPr>
                <w:sz w:val="22"/>
                <w:szCs w:val="22"/>
              </w:rPr>
            </w:rPrChange>
          </w:rPr>
          <w:t xml:space="preserve"> using advanced analytical techniques</w:t>
        </w:r>
      </w:ins>
      <w:ins w:id="28" w:author="Amy T Russell" w:date="2020-01-14T11:58:00Z">
        <w:r w:rsidR="00FE1AAF" w:rsidRPr="00BB50A6">
          <w:rPr>
            <w:rFonts w:asciiTheme="minorHAnsi" w:hAnsiTheme="minorHAnsi" w:cstheme="minorHAnsi"/>
            <w:sz w:val="22"/>
            <w:szCs w:val="22"/>
            <w:rPrChange w:id="29" w:author="Calvin Wu" w:date="2020-02-19T09:27:00Z">
              <w:rPr>
                <w:sz w:val="22"/>
                <w:szCs w:val="22"/>
              </w:rPr>
            </w:rPrChange>
          </w:rPr>
          <w:t xml:space="preserve">. </w:t>
        </w:r>
      </w:ins>
      <w:del w:id="30" w:author="Amy T Russell" w:date="2020-01-14T11:59:00Z">
        <w:r w:rsidRPr="00BB50A6" w:rsidDel="00FE1AAF">
          <w:rPr>
            <w:rFonts w:asciiTheme="minorHAnsi" w:hAnsiTheme="minorHAnsi" w:cstheme="minorHAnsi"/>
            <w:sz w:val="22"/>
            <w:szCs w:val="22"/>
            <w:rPrChange w:id="31" w:author="Calvin Wu" w:date="2020-02-19T09:27:00Z">
              <w:rPr>
                <w:sz w:val="22"/>
                <w:szCs w:val="22"/>
              </w:rPr>
            </w:rPrChange>
          </w:rPr>
          <w:delText xml:space="preserve">seeking </w:delText>
        </w:r>
      </w:del>
      <w:ins w:id="32" w:author="Amy T Russell" w:date="2020-01-14T11:59:00Z">
        <w:r w:rsidR="00FE1AAF" w:rsidRPr="00BB50A6">
          <w:rPr>
            <w:rFonts w:asciiTheme="minorHAnsi" w:hAnsiTheme="minorHAnsi" w:cstheme="minorHAnsi"/>
            <w:sz w:val="22"/>
            <w:szCs w:val="22"/>
            <w:rPrChange w:id="33" w:author="Calvin Wu" w:date="2020-02-19T09:27:00Z">
              <w:rPr>
                <w:sz w:val="22"/>
                <w:szCs w:val="22"/>
              </w:rPr>
            </w:rPrChange>
          </w:rPr>
          <w:t>Seeking</w:t>
        </w:r>
        <w:r w:rsidR="00FE1AAF" w:rsidRPr="006F3450">
          <w:rPr>
            <w:rFonts w:asciiTheme="minorHAnsi" w:hAnsiTheme="minorHAnsi" w:cstheme="minorHAnsi"/>
            <w:sz w:val="22"/>
            <w:szCs w:val="22"/>
            <w:rPrChange w:id="34" w:author="Calvin Wu" w:date="2020-01-27T15:55:00Z">
              <w:rPr>
                <w:sz w:val="22"/>
                <w:szCs w:val="22"/>
              </w:rPr>
            </w:rPrChange>
          </w:rPr>
          <w:t xml:space="preserve"> </w:t>
        </w:r>
      </w:ins>
      <w:r w:rsidRPr="006F3450">
        <w:rPr>
          <w:rFonts w:asciiTheme="minorHAnsi" w:hAnsiTheme="minorHAnsi" w:cstheme="minorHAnsi"/>
          <w:sz w:val="22"/>
          <w:szCs w:val="22"/>
          <w:rPrChange w:id="35" w:author="Calvin Wu" w:date="2020-01-27T15:55:00Z">
            <w:rPr>
              <w:sz w:val="22"/>
              <w:szCs w:val="22"/>
            </w:rPr>
          </w:rPrChange>
        </w:rPr>
        <w:t xml:space="preserve">a </w:t>
      </w:r>
      <w:r w:rsidR="00BE78DF" w:rsidRPr="006F3450">
        <w:rPr>
          <w:rFonts w:asciiTheme="minorHAnsi" w:hAnsiTheme="minorHAnsi" w:cstheme="minorHAnsi"/>
          <w:sz w:val="22"/>
          <w:szCs w:val="22"/>
          <w:rPrChange w:id="36" w:author="Calvin Wu" w:date="2020-01-27T15:55:00Z">
            <w:rPr>
              <w:sz w:val="22"/>
              <w:szCs w:val="22"/>
            </w:rPr>
          </w:rPrChange>
        </w:rPr>
        <w:t>full-time</w:t>
      </w:r>
      <w:r w:rsidRPr="006F3450">
        <w:rPr>
          <w:rFonts w:asciiTheme="minorHAnsi" w:hAnsiTheme="minorHAnsi" w:cstheme="minorHAnsi"/>
          <w:sz w:val="22"/>
          <w:szCs w:val="22"/>
          <w:rPrChange w:id="37" w:author="Calvin Wu" w:date="2020-01-27T15:55:00Z">
            <w:rPr>
              <w:sz w:val="22"/>
              <w:szCs w:val="22"/>
            </w:rPr>
          </w:rPrChange>
        </w:rPr>
        <w:t xml:space="preserve"> position</w:t>
      </w:r>
      <w:r w:rsidR="00BE78DF" w:rsidRPr="006F3450">
        <w:rPr>
          <w:rFonts w:asciiTheme="minorHAnsi" w:hAnsiTheme="minorHAnsi" w:cstheme="minorHAnsi"/>
          <w:sz w:val="22"/>
          <w:szCs w:val="22"/>
          <w:rPrChange w:id="38" w:author="Calvin Wu" w:date="2020-01-27T15:55:00Z">
            <w:rPr>
              <w:sz w:val="22"/>
              <w:szCs w:val="22"/>
            </w:rPr>
          </w:rPrChange>
        </w:rPr>
        <w:t xml:space="preserve"> </w:t>
      </w:r>
      <w:ins w:id="39" w:author="Calvin Wu" w:date="2020-02-19T09:27:00Z">
        <w:r w:rsidR="00BB50A6">
          <w:rPr>
            <w:rFonts w:asciiTheme="minorHAnsi" w:hAnsiTheme="minorHAnsi" w:cstheme="minorHAnsi"/>
            <w:sz w:val="22"/>
            <w:szCs w:val="22"/>
          </w:rPr>
          <w:t>or</w:t>
        </w:r>
      </w:ins>
      <w:del w:id="40" w:author="Calvin Wu" w:date="2020-02-19T09:27:00Z">
        <w:r w:rsidR="00BE78DF" w:rsidRPr="006F3450" w:rsidDel="00BB50A6">
          <w:rPr>
            <w:rFonts w:asciiTheme="minorHAnsi" w:hAnsiTheme="minorHAnsi" w:cstheme="minorHAnsi"/>
            <w:sz w:val="22"/>
            <w:szCs w:val="22"/>
            <w:rPrChange w:id="41" w:author="Calvin Wu" w:date="2020-01-27T15:55:00Z">
              <w:rPr>
                <w:sz w:val="22"/>
                <w:szCs w:val="22"/>
              </w:rPr>
            </w:rPrChange>
          </w:rPr>
          <w:delText>and</w:delText>
        </w:r>
      </w:del>
      <w:r w:rsidR="00BE78DF" w:rsidRPr="006F3450">
        <w:rPr>
          <w:rFonts w:asciiTheme="minorHAnsi" w:hAnsiTheme="minorHAnsi" w:cstheme="minorHAnsi"/>
          <w:sz w:val="22"/>
          <w:szCs w:val="22"/>
          <w:rPrChange w:id="42" w:author="Calvin Wu" w:date="2020-01-27T15:55:00Z">
            <w:rPr>
              <w:sz w:val="22"/>
              <w:szCs w:val="22"/>
            </w:rPr>
          </w:rPrChange>
        </w:rPr>
        <w:t xml:space="preserve"> internship</w:t>
      </w:r>
      <w:r w:rsidR="00D34760" w:rsidRPr="006F3450">
        <w:rPr>
          <w:rFonts w:asciiTheme="minorHAnsi" w:hAnsiTheme="minorHAnsi" w:cstheme="minorHAnsi"/>
          <w:sz w:val="22"/>
          <w:szCs w:val="22"/>
          <w:rPrChange w:id="43" w:author="Calvin Wu" w:date="2020-01-27T15:55:00Z">
            <w:rPr>
              <w:sz w:val="22"/>
              <w:szCs w:val="22"/>
            </w:rPr>
          </w:rPrChange>
        </w:rPr>
        <w:t xml:space="preserve"> to utilize my analytical and </w:t>
      </w:r>
      <w:r w:rsidRPr="006F3450">
        <w:rPr>
          <w:rFonts w:asciiTheme="minorHAnsi" w:hAnsiTheme="minorHAnsi" w:cstheme="minorHAnsi"/>
          <w:sz w:val="22"/>
          <w:szCs w:val="22"/>
          <w:rPrChange w:id="44" w:author="Calvin Wu" w:date="2020-01-27T15:55:00Z">
            <w:rPr>
              <w:sz w:val="22"/>
              <w:szCs w:val="22"/>
            </w:rPr>
          </w:rPrChange>
        </w:rPr>
        <w:t xml:space="preserve">quantitative </w:t>
      </w:r>
      <w:r w:rsidR="00D34760" w:rsidRPr="006F3450">
        <w:rPr>
          <w:rFonts w:asciiTheme="minorHAnsi" w:hAnsiTheme="minorHAnsi" w:cstheme="minorHAnsi"/>
          <w:sz w:val="22"/>
          <w:szCs w:val="22"/>
          <w:rPrChange w:id="45" w:author="Calvin Wu" w:date="2020-01-27T15:55:00Z">
            <w:rPr>
              <w:sz w:val="22"/>
              <w:szCs w:val="22"/>
            </w:rPr>
          </w:rPrChange>
        </w:rPr>
        <w:t>skills</w:t>
      </w:r>
      <w:r w:rsidRPr="006F3450">
        <w:rPr>
          <w:rFonts w:asciiTheme="minorHAnsi" w:hAnsiTheme="minorHAnsi" w:cstheme="minorHAnsi"/>
          <w:sz w:val="22"/>
          <w:szCs w:val="22"/>
          <w:rPrChange w:id="46" w:author="Calvin Wu" w:date="2020-01-27T15:55:00Z">
            <w:rPr>
              <w:sz w:val="22"/>
              <w:szCs w:val="22"/>
            </w:rPr>
          </w:rPrChange>
        </w:rPr>
        <w:t xml:space="preserve"> i</w:t>
      </w:r>
      <w:r w:rsidR="00B90978" w:rsidRPr="006F3450">
        <w:rPr>
          <w:rFonts w:asciiTheme="minorHAnsi" w:hAnsiTheme="minorHAnsi" w:cstheme="minorHAnsi"/>
          <w:sz w:val="22"/>
          <w:szCs w:val="22"/>
          <w:rPrChange w:id="47" w:author="Calvin Wu" w:date="2020-01-27T15:55:00Z">
            <w:rPr>
              <w:sz w:val="22"/>
              <w:szCs w:val="22"/>
            </w:rPr>
          </w:rPrChange>
        </w:rPr>
        <w:t xml:space="preserve">n </w:t>
      </w:r>
      <w:del w:id="48" w:author="Calvin Wu" w:date="2020-02-13T19:57:00Z">
        <w:r w:rsidR="00B90978" w:rsidRPr="006F3450" w:rsidDel="00ED51C8">
          <w:rPr>
            <w:rFonts w:asciiTheme="minorHAnsi" w:hAnsiTheme="minorHAnsi" w:cstheme="minorHAnsi"/>
            <w:sz w:val="22"/>
            <w:szCs w:val="22"/>
            <w:rPrChange w:id="49" w:author="Calvin Wu" w:date="2020-01-27T15:55:00Z">
              <w:rPr>
                <w:sz w:val="22"/>
                <w:szCs w:val="22"/>
              </w:rPr>
            </w:rPrChange>
          </w:rPr>
          <w:delText xml:space="preserve">pursuit of a career in </w:delText>
        </w:r>
      </w:del>
      <w:r w:rsidR="00B90978" w:rsidRPr="006F3450">
        <w:rPr>
          <w:rFonts w:asciiTheme="minorHAnsi" w:hAnsiTheme="minorHAnsi" w:cstheme="minorHAnsi"/>
          <w:sz w:val="22"/>
          <w:szCs w:val="22"/>
          <w:rPrChange w:id="50" w:author="Calvin Wu" w:date="2020-01-27T15:55:00Z">
            <w:rPr>
              <w:sz w:val="22"/>
              <w:szCs w:val="22"/>
            </w:rPr>
          </w:rPrChange>
        </w:rPr>
        <w:t xml:space="preserve">the </w:t>
      </w:r>
      <w:r w:rsidR="00401D92" w:rsidRPr="006F3450">
        <w:rPr>
          <w:rFonts w:asciiTheme="minorHAnsi" w:hAnsiTheme="minorHAnsi" w:cstheme="minorHAnsi"/>
          <w:sz w:val="22"/>
          <w:szCs w:val="22"/>
          <w:rPrChange w:id="51" w:author="Calvin Wu" w:date="2020-01-27T15:55:00Z">
            <w:rPr>
              <w:sz w:val="22"/>
              <w:szCs w:val="22"/>
            </w:rPr>
          </w:rPrChange>
        </w:rPr>
        <w:t>technology</w:t>
      </w:r>
      <w:r w:rsidRPr="006F3450">
        <w:rPr>
          <w:rFonts w:asciiTheme="minorHAnsi" w:hAnsiTheme="minorHAnsi" w:cstheme="minorHAnsi"/>
          <w:sz w:val="22"/>
          <w:szCs w:val="22"/>
          <w:rPrChange w:id="52" w:author="Calvin Wu" w:date="2020-01-27T15:55:00Z">
            <w:rPr>
              <w:sz w:val="22"/>
              <w:szCs w:val="22"/>
            </w:rPr>
          </w:rPrChange>
        </w:rPr>
        <w:t xml:space="preserve"> industry.</w:t>
      </w:r>
    </w:p>
    <w:p w14:paraId="63C29520" w14:textId="77777777" w:rsidR="00002057" w:rsidRPr="006F3450" w:rsidRDefault="00002057">
      <w:pPr>
        <w:spacing w:line="276" w:lineRule="auto"/>
        <w:ind w:left="-900" w:right="-1260"/>
        <w:rPr>
          <w:rFonts w:asciiTheme="minorHAnsi" w:hAnsiTheme="minorHAnsi" w:cstheme="minorHAnsi"/>
          <w:b/>
          <w:sz w:val="6"/>
          <w:szCs w:val="6"/>
          <w:rPrChange w:id="53" w:author="Calvin Wu" w:date="2020-01-27T15:55:00Z">
            <w:rPr>
              <w:b/>
              <w:sz w:val="6"/>
              <w:szCs w:val="6"/>
            </w:rPr>
          </w:rPrChange>
        </w:rPr>
        <w:pPrChange w:id="54" w:author="Amy T Russell" w:date="2020-01-14T11:56:00Z">
          <w:pPr>
            <w:spacing w:line="360" w:lineRule="auto"/>
            <w:ind w:left="-900" w:right="-1260"/>
          </w:pPr>
        </w:pPrChange>
      </w:pPr>
    </w:p>
    <w:p w14:paraId="3ADFC87D" w14:textId="5E93A8ED" w:rsidR="00C241EA" w:rsidRPr="006F3450" w:rsidRDefault="00002057">
      <w:pPr>
        <w:spacing w:line="276" w:lineRule="auto"/>
        <w:ind w:left="-900" w:right="-1260"/>
        <w:rPr>
          <w:rFonts w:asciiTheme="minorHAnsi" w:hAnsiTheme="minorHAnsi" w:cstheme="minorHAnsi"/>
          <w:sz w:val="22"/>
          <w:szCs w:val="22"/>
          <w:rPrChange w:id="55" w:author="Calvin Wu" w:date="2020-01-27T15:55:00Z">
            <w:rPr>
              <w:sz w:val="22"/>
              <w:szCs w:val="22"/>
            </w:rPr>
          </w:rPrChange>
        </w:rPr>
        <w:pPrChange w:id="56" w:author="Amy T Russell" w:date="2020-01-14T11:56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b/>
          <w:sz w:val="22"/>
          <w:szCs w:val="22"/>
          <w:rPrChange w:id="57" w:author="Calvin Wu" w:date="2020-01-27T15:55:00Z">
            <w:rPr>
              <w:b/>
              <w:sz w:val="22"/>
              <w:szCs w:val="22"/>
            </w:rPr>
          </w:rPrChange>
        </w:rPr>
        <w:t xml:space="preserve">Specialties: </w:t>
      </w:r>
      <w:del w:id="58" w:author="Calvin Wu" w:date="2020-02-13T19:43:00Z">
        <w:r w:rsidRPr="006F3450" w:rsidDel="00DA2630">
          <w:rPr>
            <w:rFonts w:asciiTheme="minorHAnsi" w:hAnsiTheme="minorHAnsi" w:cstheme="minorHAnsi"/>
            <w:sz w:val="22"/>
            <w:szCs w:val="22"/>
            <w:rPrChange w:id="59" w:author="Calvin Wu" w:date="2020-01-27T15:55:00Z">
              <w:rPr>
                <w:sz w:val="22"/>
                <w:szCs w:val="22"/>
              </w:rPr>
            </w:rPrChange>
          </w:rPr>
          <w:delText>Forecasting,</w:delText>
        </w:r>
        <w:r w:rsidR="00041EC5" w:rsidRPr="006F3450" w:rsidDel="00DA2630">
          <w:rPr>
            <w:rFonts w:asciiTheme="minorHAnsi" w:hAnsiTheme="minorHAnsi" w:cstheme="minorHAnsi"/>
            <w:sz w:val="22"/>
            <w:szCs w:val="22"/>
            <w:rPrChange w:id="60" w:author="Calvin Wu" w:date="2020-01-27T15:55:00Z">
              <w:rPr>
                <w:sz w:val="22"/>
                <w:szCs w:val="22"/>
              </w:rPr>
            </w:rPrChange>
          </w:rPr>
          <w:delText xml:space="preserve"> </w:delText>
        </w:r>
      </w:del>
      <w:r w:rsidRPr="006F3450">
        <w:rPr>
          <w:rFonts w:asciiTheme="minorHAnsi" w:hAnsiTheme="minorHAnsi" w:cstheme="minorHAnsi"/>
          <w:sz w:val="22"/>
          <w:szCs w:val="22"/>
          <w:rPrChange w:id="61" w:author="Calvin Wu" w:date="2020-01-27T15:55:00Z">
            <w:rPr>
              <w:sz w:val="22"/>
              <w:szCs w:val="22"/>
            </w:rPr>
          </w:rPrChange>
        </w:rPr>
        <w:t xml:space="preserve">Data Analysis, </w:t>
      </w:r>
      <w:del w:id="62" w:author="Calvin Wu" w:date="2020-02-13T19:43:00Z">
        <w:r w:rsidR="00D34760" w:rsidRPr="006F3450" w:rsidDel="00DA2630">
          <w:rPr>
            <w:rFonts w:asciiTheme="minorHAnsi" w:hAnsiTheme="minorHAnsi" w:cstheme="minorHAnsi"/>
            <w:sz w:val="22"/>
            <w:szCs w:val="22"/>
            <w:rPrChange w:id="63" w:author="Calvin Wu" w:date="2020-01-27T15:55:00Z">
              <w:rPr>
                <w:sz w:val="22"/>
                <w:szCs w:val="22"/>
              </w:rPr>
            </w:rPrChange>
          </w:rPr>
          <w:delText>Supply Chain Strategy</w:delText>
        </w:r>
        <w:r w:rsidRPr="006F3450" w:rsidDel="00DA2630">
          <w:rPr>
            <w:rFonts w:asciiTheme="minorHAnsi" w:hAnsiTheme="minorHAnsi" w:cstheme="minorHAnsi"/>
            <w:sz w:val="22"/>
            <w:szCs w:val="22"/>
            <w:rPrChange w:id="64" w:author="Calvin Wu" w:date="2020-01-27T15:55:00Z">
              <w:rPr>
                <w:sz w:val="22"/>
                <w:szCs w:val="22"/>
              </w:rPr>
            </w:rPrChange>
          </w:rPr>
          <w:delText xml:space="preserve">, </w:delText>
        </w:r>
      </w:del>
      <w:r w:rsidRPr="006F3450">
        <w:rPr>
          <w:rFonts w:asciiTheme="minorHAnsi" w:hAnsiTheme="minorHAnsi" w:cstheme="minorHAnsi"/>
          <w:sz w:val="22"/>
          <w:szCs w:val="22"/>
          <w:rPrChange w:id="65" w:author="Calvin Wu" w:date="2020-01-27T15:55:00Z">
            <w:rPr>
              <w:sz w:val="22"/>
              <w:szCs w:val="22"/>
            </w:rPr>
          </w:rPrChange>
        </w:rPr>
        <w:t>Verbal &amp; Written Communication, Team-Oriented,</w:t>
      </w:r>
      <w:r w:rsidR="00D34760" w:rsidRPr="006F3450">
        <w:rPr>
          <w:rFonts w:asciiTheme="minorHAnsi" w:hAnsiTheme="minorHAnsi" w:cstheme="minorHAnsi"/>
          <w:sz w:val="22"/>
          <w:szCs w:val="22"/>
          <w:rPrChange w:id="66" w:author="Calvin Wu" w:date="2020-01-27T15:55:00Z">
            <w:rPr>
              <w:sz w:val="22"/>
              <w:szCs w:val="22"/>
            </w:rPr>
          </w:rPrChange>
        </w:rPr>
        <w:t xml:space="preserve"> </w:t>
      </w:r>
      <w:r w:rsidR="00C241EA" w:rsidRPr="006F3450">
        <w:rPr>
          <w:rFonts w:asciiTheme="minorHAnsi" w:hAnsiTheme="minorHAnsi" w:cstheme="minorHAnsi"/>
          <w:sz w:val="22"/>
          <w:szCs w:val="22"/>
          <w:rPrChange w:id="67" w:author="Calvin Wu" w:date="2020-01-27T15:55:00Z">
            <w:rPr>
              <w:sz w:val="22"/>
              <w:szCs w:val="22"/>
            </w:rPr>
          </w:rPrChange>
        </w:rPr>
        <w:t>Cross-Functional Collaboration</w:t>
      </w:r>
      <w:del w:id="68" w:author="Calvin Wu" w:date="2020-02-13T19:59:00Z">
        <w:r w:rsidR="00C241EA" w:rsidRPr="006F3450" w:rsidDel="00ED51C8">
          <w:rPr>
            <w:rFonts w:asciiTheme="minorHAnsi" w:hAnsiTheme="minorHAnsi" w:cstheme="minorHAnsi"/>
            <w:sz w:val="22"/>
            <w:szCs w:val="22"/>
            <w:rPrChange w:id="69" w:author="Calvin Wu" w:date="2020-01-27T15:55:00Z">
              <w:rPr>
                <w:sz w:val="22"/>
                <w:szCs w:val="22"/>
              </w:rPr>
            </w:rPrChange>
          </w:rPr>
          <w:delText>,</w:delText>
        </w:r>
        <w:r w:rsidR="00FB621D" w:rsidRPr="006F3450" w:rsidDel="00ED51C8">
          <w:rPr>
            <w:rFonts w:asciiTheme="minorHAnsi" w:hAnsiTheme="minorHAnsi" w:cstheme="minorHAnsi"/>
            <w:sz w:val="22"/>
            <w:szCs w:val="22"/>
            <w:rPrChange w:id="70" w:author="Calvin Wu" w:date="2020-01-27T15:55:00Z">
              <w:rPr>
                <w:sz w:val="22"/>
                <w:szCs w:val="22"/>
              </w:rPr>
            </w:rPrChange>
          </w:rPr>
          <w:delText xml:space="preserve"> Organizational Communications</w:delText>
        </w:r>
      </w:del>
    </w:p>
    <w:p w14:paraId="361B3169" w14:textId="77777777" w:rsidR="00002057" w:rsidRPr="006F3450" w:rsidRDefault="00002057">
      <w:pPr>
        <w:spacing w:line="276" w:lineRule="auto"/>
        <w:ind w:left="-900" w:right="-1260"/>
        <w:rPr>
          <w:rFonts w:asciiTheme="minorHAnsi" w:hAnsiTheme="minorHAnsi" w:cstheme="minorHAnsi"/>
          <w:b/>
          <w:sz w:val="4"/>
          <w:szCs w:val="4"/>
          <w:lang w:eastAsia="zh-CN"/>
          <w:rPrChange w:id="71" w:author="Calvin Wu" w:date="2020-01-27T15:55:00Z">
            <w:rPr>
              <w:b/>
              <w:sz w:val="4"/>
              <w:szCs w:val="4"/>
              <w:lang w:eastAsia="zh-CN"/>
            </w:rPr>
          </w:rPrChange>
        </w:rPr>
        <w:pPrChange w:id="72" w:author="Amy T Russell" w:date="2020-01-14T11:56:00Z">
          <w:pPr>
            <w:spacing w:line="360" w:lineRule="auto"/>
            <w:ind w:left="-900" w:right="-1260"/>
          </w:pPr>
        </w:pPrChange>
      </w:pPr>
    </w:p>
    <w:p w14:paraId="4C43665B" w14:textId="09A1BC37" w:rsidR="00002057" w:rsidRDefault="00002057" w:rsidP="000C4D37">
      <w:pPr>
        <w:widowControl w:val="0"/>
        <w:spacing w:line="276" w:lineRule="auto"/>
        <w:ind w:left="-900" w:right="-1080"/>
        <w:rPr>
          <w:rFonts w:asciiTheme="minorHAnsi" w:hAnsiTheme="minorHAnsi" w:cstheme="minorHAnsi"/>
          <w:sz w:val="22"/>
          <w:szCs w:val="22"/>
        </w:rPr>
      </w:pPr>
      <w:r w:rsidRPr="006F3450">
        <w:rPr>
          <w:rFonts w:asciiTheme="minorHAnsi" w:hAnsiTheme="minorHAnsi" w:cstheme="minorHAnsi"/>
          <w:b/>
          <w:sz w:val="22"/>
          <w:szCs w:val="22"/>
          <w:rPrChange w:id="73" w:author="Calvin Wu" w:date="2020-01-27T15:55:00Z">
            <w:rPr>
              <w:b/>
              <w:sz w:val="22"/>
              <w:szCs w:val="22"/>
            </w:rPr>
          </w:rPrChange>
        </w:rPr>
        <w:t xml:space="preserve">Technologies: </w:t>
      </w:r>
      <w:r w:rsidRPr="006F3450">
        <w:rPr>
          <w:rFonts w:asciiTheme="minorHAnsi" w:hAnsiTheme="minorHAnsi" w:cstheme="minorHAnsi"/>
          <w:sz w:val="22"/>
          <w:szCs w:val="22"/>
          <w:rPrChange w:id="74" w:author="Calvin Wu" w:date="2020-01-27T15:55:00Z">
            <w:rPr>
              <w:sz w:val="22"/>
              <w:szCs w:val="22"/>
            </w:rPr>
          </w:rPrChange>
        </w:rPr>
        <w:t>S</w:t>
      </w:r>
      <w:r w:rsidR="0083411A" w:rsidRPr="006F3450">
        <w:rPr>
          <w:rFonts w:asciiTheme="minorHAnsi" w:hAnsiTheme="minorHAnsi" w:cstheme="minorHAnsi"/>
          <w:sz w:val="22"/>
          <w:szCs w:val="22"/>
          <w:rPrChange w:id="75" w:author="Calvin Wu" w:date="2020-01-27T15:55:00Z">
            <w:rPr>
              <w:sz w:val="22"/>
              <w:szCs w:val="22"/>
            </w:rPr>
          </w:rPrChange>
        </w:rPr>
        <w:t>QL, R</w:t>
      </w:r>
      <w:r w:rsidR="005F63C5" w:rsidRPr="006F3450">
        <w:rPr>
          <w:rFonts w:asciiTheme="minorHAnsi" w:hAnsiTheme="minorHAnsi" w:cstheme="minorHAnsi"/>
          <w:sz w:val="22"/>
          <w:szCs w:val="22"/>
          <w:rPrChange w:id="76" w:author="Calvin Wu" w:date="2020-01-27T15:55:00Z">
            <w:rPr>
              <w:sz w:val="22"/>
              <w:szCs w:val="22"/>
            </w:rPr>
          </w:rPrChange>
        </w:rPr>
        <w:t>, Python, Tableau</w:t>
      </w:r>
      <w:ins w:id="77" w:author="Calvin Wu" w:date="2020-02-13T19:43:00Z">
        <w:r w:rsidR="00DA2630">
          <w:rPr>
            <w:rFonts w:asciiTheme="minorHAnsi" w:hAnsiTheme="minorHAnsi" w:cstheme="minorHAnsi"/>
            <w:sz w:val="22"/>
            <w:szCs w:val="22"/>
          </w:rPr>
          <w:t>, MongoDB</w:t>
        </w:r>
      </w:ins>
    </w:p>
    <w:p w14:paraId="779E2DBF" w14:textId="7D0D4B95" w:rsidR="000C4D37" w:rsidRPr="006F3450" w:rsidRDefault="000C4D37" w:rsidP="000C4D37">
      <w:pPr>
        <w:widowControl w:val="0"/>
        <w:spacing w:line="276" w:lineRule="auto"/>
        <w:ind w:left="-900" w:right="-1080"/>
        <w:rPr>
          <w:rFonts w:asciiTheme="minorHAnsi" w:hAnsiTheme="minorHAnsi" w:cstheme="minorHAnsi"/>
          <w:b/>
          <w:color w:val="FF0000"/>
          <w:sz w:val="22"/>
          <w:szCs w:val="22"/>
          <w:lang w:eastAsia="zh-CN"/>
          <w:rPrChange w:id="78" w:author="Calvin Wu" w:date="2020-01-27T15:55:00Z">
            <w:rPr>
              <w:b/>
              <w:color w:val="FF0000"/>
              <w:sz w:val="22"/>
              <w:szCs w:val="22"/>
              <w:lang w:eastAsia="zh-CN"/>
            </w:rPr>
          </w:rPrChange>
        </w:rPr>
      </w:pPr>
      <w:r>
        <w:rPr>
          <w:rFonts w:asciiTheme="minorHAnsi" w:hAnsiTheme="minorHAnsi" w:cstheme="minorHAnsi"/>
          <w:b/>
          <w:sz w:val="22"/>
          <w:szCs w:val="22"/>
        </w:rPr>
        <w:t>Certification:</w:t>
      </w:r>
      <w:r>
        <w:rPr>
          <w:rFonts w:asciiTheme="minorHAnsi" w:hAnsiTheme="minorHAnsi" w:cstheme="minorHAnsi"/>
          <w:b/>
          <w:color w:val="FF0000"/>
          <w:sz w:val="22"/>
          <w:szCs w:val="22"/>
          <w:lang w:eastAsia="zh-CN"/>
        </w:rPr>
        <w:t xml:space="preserve"> </w:t>
      </w:r>
      <w:ins w:id="79" w:author="Calvin Wu" w:date="2020-02-13T19:42:00Z">
        <w:r>
          <w:rPr>
            <w:rFonts w:asciiTheme="minorHAnsi" w:hAnsiTheme="minorHAnsi" w:cstheme="minorHAnsi"/>
            <w:sz w:val="22"/>
            <w:szCs w:val="22"/>
          </w:rPr>
          <w:t>AWS Cloud Practi</w:t>
        </w:r>
      </w:ins>
      <w:ins w:id="80" w:author="Calvin Wu" w:date="2020-02-13T19:43:00Z">
        <w:r>
          <w:rPr>
            <w:rFonts w:asciiTheme="minorHAnsi" w:hAnsiTheme="minorHAnsi" w:cstheme="minorHAnsi"/>
            <w:sz w:val="22"/>
            <w:szCs w:val="22"/>
          </w:rPr>
          <w:t>ti</w:t>
        </w:r>
      </w:ins>
      <w:ins w:id="81" w:author="Calvin Wu" w:date="2020-02-13T19:42:00Z">
        <w:r>
          <w:rPr>
            <w:rFonts w:asciiTheme="minorHAnsi" w:hAnsiTheme="minorHAnsi" w:cstheme="minorHAnsi"/>
            <w:sz w:val="22"/>
            <w:szCs w:val="22"/>
          </w:rPr>
          <w:t>oner</w:t>
        </w:r>
      </w:ins>
      <w:ins w:id="82" w:author="Calvin Wu" w:date="2020-02-13T19:46:00Z">
        <w:r>
          <w:rPr>
            <w:rFonts w:asciiTheme="minorHAnsi" w:hAnsiTheme="minorHAnsi" w:cstheme="minorHAnsi"/>
            <w:sz w:val="22"/>
            <w:szCs w:val="22"/>
          </w:rPr>
          <w:t xml:space="preserve"> Certificate</w:t>
        </w:r>
      </w:ins>
      <w:r w:rsidR="00DD2972">
        <w:rPr>
          <w:rFonts w:asciiTheme="minorHAnsi" w:hAnsiTheme="minorHAnsi" w:cstheme="minorHAnsi"/>
          <w:sz w:val="22"/>
          <w:szCs w:val="22"/>
        </w:rPr>
        <w:t xml:space="preserve">, Business English </w:t>
      </w:r>
      <w:r w:rsidR="00E852F5">
        <w:rPr>
          <w:rFonts w:asciiTheme="minorHAnsi" w:hAnsiTheme="minorHAnsi" w:cstheme="minorHAnsi"/>
          <w:sz w:val="22"/>
          <w:szCs w:val="22"/>
        </w:rPr>
        <w:t>Certificate (</w:t>
      </w:r>
      <w:r w:rsidR="00DD2972">
        <w:rPr>
          <w:rFonts w:asciiTheme="minorHAnsi" w:hAnsiTheme="minorHAnsi" w:cstheme="minorHAnsi"/>
          <w:sz w:val="22"/>
          <w:szCs w:val="22"/>
        </w:rPr>
        <w:t>Higher)</w:t>
      </w:r>
    </w:p>
    <w:p w14:paraId="50BA8966" w14:textId="77777777" w:rsidR="00002057" w:rsidRPr="006F3450" w:rsidRDefault="00002057" w:rsidP="000C4D37">
      <w:pPr>
        <w:spacing w:line="276" w:lineRule="auto"/>
        <w:ind w:left="-900" w:right="-1260"/>
        <w:rPr>
          <w:rFonts w:asciiTheme="minorHAnsi" w:hAnsiTheme="minorHAnsi" w:cstheme="minorHAnsi"/>
          <w:b/>
          <w:sz w:val="4"/>
          <w:szCs w:val="4"/>
          <w:rPrChange w:id="83" w:author="Calvin Wu" w:date="2020-01-27T15:55:00Z">
            <w:rPr>
              <w:b/>
              <w:sz w:val="4"/>
              <w:szCs w:val="4"/>
            </w:rPr>
          </w:rPrChange>
        </w:rPr>
      </w:pPr>
    </w:p>
    <w:p w14:paraId="1F35EDD1" w14:textId="77777777" w:rsidR="00C241EA" w:rsidRPr="006F3450" w:rsidRDefault="00D20685" w:rsidP="000C4D37">
      <w:pPr>
        <w:spacing w:before="120" w:after="60" w:line="276" w:lineRule="auto"/>
        <w:ind w:left="-1166" w:right="-1080"/>
        <w:rPr>
          <w:rFonts w:asciiTheme="minorHAnsi" w:hAnsiTheme="minorHAnsi" w:cstheme="minorHAnsi"/>
          <w:b/>
          <w:smallCaps/>
          <w:color w:val="808080"/>
          <w:spacing w:val="40"/>
          <w:sz w:val="24"/>
          <w:szCs w:val="24"/>
          <w:rPrChange w:id="84" w:author="Calvin Wu" w:date="2020-01-27T15:55:00Z">
            <w:rPr>
              <w:b/>
              <w:smallCaps/>
              <w:color w:val="808080"/>
              <w:spacing w:val="40"/>
              <w:sz w:val="24"/>
              <w:szCs w:val="24"/>
            </w:rPr>
          </w:rPrChange>
        </w:rPr>
      </w:pPr>
      <w:r w:rsidRPr="006F3450">
        <w:rPr>
          <w:rFonts w:asciiTheme="minorHAnsi" w:hAnsiTheme="minorHAnsi" w:cstheme="minorHAnsi"/>
          <w:noProof/>
          <w:rPrChange w:id="85" w:author="Calvin Wu" w:date="2020-01-27T15:55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39E14" wp14:editId="56B4343D">
                <wp:simplePos x="0" y="0"/>
                <wp:positionH relativeFrom="column">
                  <wp:posOffset>-748665</wp:posOffset>
                </wp:positionH>
                <wp:positionV relativeFrom="paragraph">
                  <wp:posOffset>237490</wp:posOffset>
                </wp:positionV>
                <wp:extent cx="6920865" cy="0"/>
                <wp:effectExtent l="13335" t="8890" r="25400" b="2921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F74C"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7pt" to="4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jgFA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" strokecolor="#969696"/>
            </w:pict>
          </mc:Fallback>
        </mc:AlternateContent>
      </w:r>
      <w:r w:rsidR="00C241EA" w:rsidRPr="006F3450">
        <w:rPr>
          <w:rFonts w:asciiTheme="minorHAnsi" w:hAnsiTheme="minorHAnsi" w:cstheme="minorHAnsi"/>
          <w:b/>
          <w:smallCaps/>
          <w:color w:val="808080"/>
          <w:spacing w:val="40"/>
          <w:sz w:val="24"/>
          <w:szCs w:val="24"/>
          <w:rPrChange w:id="86" w:author="Calvin Wu" w:date="2020-01-27T15:55:00Z">
            <w:rPr>
              <w:b/>
              <w:smallCaps/>
              <w:color w:val="808080"/>
              <w:spacing w:val="40"/>
              <w:sz w:val="24"/>
              <w:szCs w:val="24"/>
            </w:rPr>
          </w:rPrChange>
        </w:rPr>
        <w:t xml:space="preserve">Education </w:t>
      </w:r>
      <w:r w:rsidR="0087792A" w:rsidRPr="006F3450">
        <w:rPr>
          <w:rFonts w:asciiTheme="minorHAnsi" w:hAnsiTheme="minorHAnsi" w:cstheme="minorHAnsi"/>
          <w:b/>
          <w:smallCaps/>
          <w:color w:val="808080"/>
          <w:spacing w:val="40"/>
          <w:sz w:val="24"/>
          <w:szCs w:val="24"/>
          <w:rPrChange w:id="87" w:author="Calvin Wu" w:date="2020-01-27T15:55:00Z">
            <w:rPr>
              <w:b/>
              <w:smallCaps/>
              <w:color w:val="808080"/>
              <w:spacing w:val="40"/>
              <w:sz w:val="24"/>
              <w:szCs w:val="24"/>
            </w:rPr>
          </w:rPrChange>
        </w:rPr>
        <w:t>&amp; Certifications</w:t>
      </w:r>
    </w:p>
    <w:p w14:paraId="72F123A5" w14:textId="77777777" w:rsidR="00C241EA" w:rsidRPr="006F3450" w:rsidRDefault="00C241EA" w:rsidP="000C4D37">
      <w:pPr>
        <w:spacing w:line="276" w:lineRule="auto"/>
        <w:ind w:left="-900" w:right="-1260"/>
        <w:rPr>
          <w:rFonts w:asciiTheme="minorHAnsi" w:hAnsiTheme="minorHAnsi" w:cstheme="minorHAnsi"/>
          <w:b/>
          <w:sz w:val="6"/>
          <w:szCs w:val="6"/>
          <w:rPrChange w:id="88" w:author="Calvin Wu" w:date="2020-01-27T15:55:00Z">
            <w:rPr>
              <w:b/>
              <w:sz w:val="6"/>
              <w:szCs w:val="6"/>
            </w:rPr>
          </w:rPrChange>
        </w:rPr>
      </w:pPr>
    </w:p>
    <w:p w14:paraId="27F15E0A" w14:textId="176D4452" w:rsidR="00C275C9" w:rsidRPr="00C410F9" w:rsidDel="00CC1B3E" w:rsidRDefault="00C275C9" w:rsidP="000C4D37">
      <w:pPr>
        <w:spacing w:line="276" w:lineRule="auto"/>
        <w:ind w:left="-900" w:right="-1260"/>
        <w:rPr>
          <w:del w:id="89" w:author="Calvin Wu" w:date="2020-01-22T15:28:00Z"/>
          <w:rFonts w:asciiTheme="minorHAnsi" w:hAnsiTheme="minorHAnsi" w:cstheme="minorHAnsi"/>
          <w:sz w:val="22"/>
          <w:szCs w:val="22"/>
        </w:rPr>
      </w:pPr>
      <w:r w:rsidRPr="006F3450">
        <w:rPr>
          <w:rFonts w:asciiTheme="minorHAnsi" w:hAnsiTheme="minorHAnsi" w:cstheme="minorHAnsi"/>
          <w:b/>
          <w:sz w:val="22"/>
          <w:szCs w:val="22"/>
          <w:rPrChange w:id="90" w:author="Calvin Wu" w:date="2020-01-27T15:55:00Z">
            <w:rPr>
              <w:b/>
              <w:sz w:val="22"/>
              <w:szCs w:val="22"/>
            </w:rPr>
          </w:rPrChange>
        </w:rPr>
        <w:t xml:space="preserve">University of California Davis, Graduate School of Management </w:t>
      </w:r>
      <w:r w:rsidR="00EB1198" w:rsidRPr="006F3450">
        <w:rPr>
          <w:rFonts w:asciiTheme="minorHAnsi" w:hAnsiTheme="minorHAnsi" w:cstheme="minorHAnsi"/>
          <w:b/>
          <w:sz w:val="22"/>
          <w:szCs w:val="22"/>
          <w:rPrChange w:id="91" w:author="Calvin Wu" w:date="2020-01-27T15:55:00Z">
            <w:rPr>
              <w:b/>
              <w:sz w:val="22"/>
              <w:szCs w:val="22"/>
            </w:rPr>
          </w:rPrChange>
        </w:rPr>
        <w:t xml:space="preserve">      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92" w:author="Calvin Wu" w:date="2020-01-27T15:55:00Z">
            <w:rPr>
              <w:b/>
              <w:sz w:val="22"/>
              <w:szCs w:val="22"/>
            </w:rPr>
          </w:rPrChange>
        </w:rPr>
        <w:t xml:space="preserve">                                </w:t>
      </w:r>
      <w:r w:rsidR="001A7B39" w:rsidRPr="006F3450">
        <w:rPr>
          <w:rFonts w:asciiTheme="minorHAnsi" w:hAnsiTheme="minorHAnsi" w:cstheme="minorHAnsi"/>
          <w:b/>
          <w:sz w:val="22"/>
          <w:szCs w:val="22"/>
          <w:rPrChange w:id="93" w:author="Calvin Wu" w:date="2020-01-27T15:55:00Z">
            <w:rPr>
              <w:b/>
              <w:sz w:val="22"/>
              <w:szCs w:val="22"/>
            </w:rPr>
          </w:rPrChange>
        </w:rPr>
        <w:t xml:space="preserve">              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94" w:author="Calvin Wu" w:date="2020-01-27T15:55:00Z">
            <w:rPr>
              <w:b/>
              <w:sz w:val="22"/>
              <w:szCs w:val="22"/>
            </w:rPr>
          </w:rPrChange>
        </w:rPr>
        <w:t xml:space="preserve"> </w:t>
      </w:r>
      <w:ins w:id="95" w:author="Calvin Wu" w:date="2020-01-22T18:47:00Z">
        <w:r w:rsidR="005919BD" w:rsidRPr="00C410F9">
          <w:rPr>
            <w:rFonts w:asciiTheme="minorHAnsi" w:hAnsiTheme="minorHAnsi" w:cstheme="minorHAnsi"/>
            <w:b/>
            <w:sz w:val="22"/>
            <w:szCs w:val="22"/>
          </w:rPr>
          <w:t xml:space="preserve">            </w:t>
        </w:r>
      </w:ins>
      <w:r w:rsidRPr="006F3450">
        <w:rPr>
          <w:rFonts w:asciiTheme="minorHAnsi" w:hAnsiTheme="minorHAnsi" w:cstheme="minorHAnsi"/>
          <w:b/>
          <w:sz w:val="22"/>
          <w:szCs w:val="22"/>
          <w:rPrChange w:id="96" w:author="Calvin Wu" w:date="2020-01-27T15:55:00Z">
            <w:rPr>
              <w:b/>
              <w:sz w:val="22"/>
              <w:szCs w:val="22"/>
            </w:rPr>
          </w:rPrChange>
        </w:rPr>
        <w:t>San Francisco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97" w:author="Calvin Wu" w:date="2020-01-27T15:55:00Z">
            <w:rPr>
              <w:b/>
              <w:sz w:val="22"/>
              <w:szCs w:val="22"/>
            </w:rPr>
          </w:rPrChange>
        </w:rPr>
        <w:t xml:space="preserve">, </w:t>
      </w:r>
      <w:r w:rsidR="00EB1198" w:rsidRPr="006F3450">
        <w:rPr>
          <w:rFonts w:asciiTheme="minorHAnsi" w:hAnsiTheme="minorHAnsi" w:cstheme="minorHAnsi"/>
          <w:b/>
          <w:sz w:val="22"/>
          <w:szCs w:val="22"/>
          <w:rPrChange w:id="98" w:author="Calvin Wu" w:date="2020-01-27T15:55:00Z">
            <w:rPr>
              <w:b/>
              <w:sz w:val="22"/>
              <w:szCs w:val="22"/>
            </w:rPr>
          </w:rPrChange>
        </w:rPr>
        <w:t>CA</w:t>
      </w:r>
    </w:p>
    <w:p w14:paraId="4EE5FE9B" w14:textId="77777777" w:rsidR="00CC1B3E" w:rsidRPr="006F3450" w:rsidRDefault="00CC1B3E">
      <w:pPr>
        <w:spacing w:line="276" w:lineRule="auto"/>
        <w:ind w:left="-900" w:right="-1260"/>
        <w:rPr>
          <w:ins w:id="99" w:author="Calvin Wu" w:date="2020-01-22T15:28:00Z"/>
          <w:rFonts w:asciiTheme="minorHAnsi" w:hAnsiTheme="minorHAnsi" w:cstheme="minorHAnsi"/>
          <w:b/>
          <w:sz w:val="22"/>
          <w:szCs w:val="22"/>
          <w:lang w:eastAsia="zh-CN"/>
          <w:rPrChange w:id="100" w:author="Calvin Wu" w:date="2020-01-27T15:55:00Z">
            <w:rPr>
              <w:ins w:id="101" w:author="Calvin Wu" w:date="2020-01-22T15:28:00Z"/>
              <w:b/>
              <w:sz w:val="22"/>
              <w:szCs w:val="22"/>
            </w:rPr>
          </w:rPrChange>
        </w:rPr>
        <w:pPrChange w:id="102" w:author="Amy T Russell" w:date="2020-01-14T11:56:00Z">
          <w:pPr>
            <w:spacing w:line="360" w:lineRule="auto"/>
            <w:ind w:left="-900" w:right="-1260"/>
          </w:pPr>
        </w:pPrChange>
      </w:pPr>
    </w:p>
    <w:p w14:paraId="71B16B17" w14:textId="56329FC0" w:rsidR="00002057" w:rsidRPr="006F3450" w:rsidRDefault="00002057">
      <w:pPr>
        <w:spacing w:line="276" w:lineRule="auto"/>
        <w:ind w:left="-900" w:right="-1260"/>
        <w:rPr>
          <w:rFonts w:asciiTheme="minorHAnsi" w:hAnsiTheme="minorHAnsi" w:cstheme="minorHAnsi"/>
          <w:i/>
          <w:sz w:val="22"/>
          <w:szCs w:val="22"/>
          <w:rPrChange w:id="103" w:author="Calvin Wu" w:date="2020-01-27T15:55:00Z">
            <w:rPr>
              <w:sz w:val="22"/>
              <w:szCs w:val="22"/>
            </w:rPr>
          </w:rPrChange>
        </w:rPr>
        <w:pPrChange w:id="104" w:author="Calvin Wu" w:date="2020-01-22T15:28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sz w:val="22"/>
          <w:szCs w:val="22"/>
          <w:rPrChange w:id="105" w:author="Calvin Wu" w:date="2020-01-27T15:55:00Z">
            <w:rPr>
              <w:sz w:val="22"/>
              <w:szCs w:val="22"/>
            </w:rPr>
          </w:rPrChange>
        </w:rPr>
        <w:t xml:space="preserve">Master of </w:t>
      </w:r>
      <w:r w:rsidR="005762D2" w:rsidRPr="006F3450">
        <w:rPr>
          <w:rFonts w:asciiTheme="minorHAnsi" w:hAnsiTheme="minorHAnsi" w:cstheme="minorHAnsi"/>
          <w:sz w:val="22"/>
          <w:szCs w:val="22"/>
          <w:rPrChange w:id="106" w:author="Calvin Wu" w:date="2020-01-27T15:55:00Z">
            <w:rPr>
              <w:sz w:val="22"/>
              <w:szCs w:val="22"/>
            </w:rPr>
          </w:rPrChange>
        </w:rPr>
        <w:t xml:space="preserve">Science, Business Analytics </w:t>
      </w:r>
      <w:r w:rsidR="001A7B39" w:rsidRPr="006F3450">
        <w:rPr>
          <w:rFonts w:asciiTheme="minorHAnsi" w:hAnsiTheme="minorHAnsi" w:cstheme="minorHAnsi"/>
          <w:sz w:val="22"/>
          <w:szCs w:val="22"/>
          <w:rPrChange w:id="107" w:author="Calvin Wu" w:date="2020-01-27T15:55:00Z">
            <w:rPr>
              <w:sz w:val="22"/>
              <w:szCs w:val="22"/>
            </w:rPr>
          </w:rPrChange>
        </w:rPr>
        <w:t xml:space="preserve">                                   </w:t>
      </w:r>
      <w:r w:rsidR="005762D2" w:rsidRPr="006F3450">
        <w:rPr>
          <w:rFonts w:asciiTheme="minorHAnsi" w:hAnsiTheme="minorHAnsi" w:cstheme="minorHAnsi"/>
          <w:sz w:val="22"/>
          <w:szCs w:val="22"/>
          <w:rPrChange w:id="108" w:author="Calvin Wu" w:date="2020-01-27T15:55:00Z">
            <w:rPr>
              <w:sz w:val="22"/>
              <w:szCs w:val="22"/>
            </w:rPr>
          </w:rPrChange>
        </w:rPr>
        <w:t xml:space="preserve">                                                       </w:t>
      </w:r>
      <w:ins w:id="109" w:author="Amy T Russell" w:date="2020-01-14T12:11:00Z">
        <w:r w:rsidR="00C04339" w:rsidRPr="006F3450">
          <w:rPr>
            <w:rFonts w:asciiTheme="minorHAnsi" w:hAnsiTheme="minorHAnsi" w:cstheme="minorHAnsi"/>
            <w:sz w:val="22"/>
            <w:szCs w:val="22"/>
            <w:rPrChange w:id="110" w:author="Calvin Wu" w:date="2020-01-27T15:55:00Z">
              <w:rPr>
                <w:sz w:val="22"/>
                <w:szCs w:val="22"/>
              </w:rPr>
            </w:rPrChange>
          </w:rPr>
          <w:t xml:space="preserve"> </w:t>
        </w:r>
      </w:ins>
      <w:ins w:id="111" w:author="Calvin Wu" w:date="2020-01-22T18:47:00Z">
        <w:r w:rsidR="005919BD" w:rsidRPr="00C410F9">
          <w:rPr>
            <w:rFonts w:asciiTheme="minorHAnsi" w:hAnsiTheme="minorHAnsi" w:cstheme="minorHAnsi"/>
            <w:sz w:val="22"/>
            <w:szCs w:val="22"/>
          </w:rPr>
          <w:t xml:space="preserve">                   </w:t>
        </w:r>
      </w:ins>
      <w:ins w:id="112" w:author="Calvin Wu" w:date="2020-01-22T18:48:00Z">
        <w:r w:rsidR="005919BD" w:rsidRPr="00C410F9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del w:id="113" w:author="Amy T Russell" w:date="2020-01-14T12:11:00Z">
        <w:r w:rsidR="005762D2" w:rsidRPr="006F3450" w:rsidDel="00C04339">
          <w:rPr>
            <w:rFonts w:asciiTheme="minorHAnsi" w:hAnsiTheme="minorHAnsi" w:cstheme="minorHAnsi"/>
            <w:sz w:val="22"/>
            <w:szCs w:val="22"/>
            <w:rPrChange w:id="114" w:author="Calvin Wu" w:date="2020-01-27T15:55:00Z">
              <w:rPr>
                <w:sz w:val="22"/>
                <w:szCs w:val="22"/>
              </w:rPr>
            </w:rPrChange>
          </w:rPr>
          <w:delText xml:space="preserve">           </w:delText>
        </w:r>
      </w:del>
      <w:r w:rsidRPr="006F3450">
        <w:rPr>
          <w:rFonts w:asciiTheme="minorHAnsi" w:hAnsiTheme="minorHAnsi" w:cstheme="minorHAnsi"/>
          <w:sz w:val="22"/>
          <w:szCs w:val="22"/>
          <w:rPrChange w:id="115" w:author="Calvin Wu" w:date="2020-01-27T15:55:00Z">
            <w:rPr>
              <w:sz w:val="22"/>
              <w:szCs w:val="22"/>
            </w:rPr>
          </w:rPrChange>
        </w:rPr>
        <w:t>Expected June 20</w:t>
      </w:r>
      <w:r w:rsidR="00C241EA" w:rsidRPr="006F3450">
        <w:rPr>
          <w:rFonts w:asciiTheme="minorHAnsi" w:hAnsiTheme="minorHAnsi" w:cstheme="minorHAnsi"/>
          <w:sz w:val="22"/>
          <w:szCs w:val="22"/>
          <w:rPrChange w:id="116" w:author="Calvin Wu" w:date="2020-01-27T15:55:00Z">
            <w:rPr>
              <w:sz w:val="22"/>
              <w:szCs w:val="22"/>
            </w:rPr>
          </w:rPrChange>
        </w:rPr>
        <w:t>20</w:t>
      </w:r>
      <w:ins w:id="117" w:author="Amy T Russell" w:date="2020-01-14T12:03:00Z">
        <w:r w:rsidR="00FE1AAF" w:rsidRPr="006F3450">
          <w:rPr>
            <w:rFonts w:asciiTheme="minorHAnsi" w:hAnsiTheme="minorHAnsi" w:cstheme="minorHAnsi"/>
            <w:sz w:val="22"/>
            <w:szCs w:val="22"/>
            <w:rPrChange w:id="118" w:author="Calvin Wu" w:date="2020-01-27T15:55:00Z">
              <w:rPr>
                <w:sz w:val="22"/>
                <w:szCs w:val="22"/>
              </w:rPr>
            </w:rPrChange>
          </w:rPr>
          <w:br/>
        </w:r>
      </w:ins>
      <w:ins w:id="119" w:author="Amy T Russell" w:date="2020-01-14T12:11:00Z">
        <w:r w:rsidR="00C04339" w:rsidRPr="00C410F9">
          <w:rPr>
            <w:rFonts w:asciiTheme="minorHAnsi" w:hAnsiTheme="minorHAnsi" w:cstheme="minorHAnsi"/>
            <w:i/>
            <w:sz w:val="22"/>
            <w:szCs w:val="22"/>
          </w:rPr>
          <w:t xml:space="preserve">Highlighted Coursework: </w:t>
        </w:r>
        <w:r w:rsidR="00C04339" w:rsidRPr="00C410F9">
          <w:rPr>
            <w:rFonts w:asciiTheme="minorHAnsi" w:hAnsiTheme="minorHAnsi" w:cstheme="minorHAnsi"/>
            <w:iCs/>
            <w:sz w:val="22"/>
            <w:szCs w:val="22"/>
          </w:rPr>
          <w:t>Data Management, Data Visualization, Advanced Statistics, Big Data, Machine Learning</w:t>
        </w:r>
        <w:del w:id="120" w:author="Calvin Wu" w:date="2020-01-26T09:40:00Z">
          <w:r w:rsidR="00C04339" w:rsidRPr="006F3450" w:rsidDel="006A3FDB">
            <w:rPr>
              <w:rFonts w:asciiTheme="minorHAnsi" w:hAnsiTheme="minorHAnsi" w:cstheme="minorHAnsi"/>
              <w:iCs/>
              <w:sz w:val="22"/>
              <w:szCs w:val="22"/>
            </w:rPr>
            <w:delText>, Organizational Issues in Implementing Analytics, Analytic Decision Making</w:delText>
          </w:r>
        </w:del>
      </w:ins>
    </w:p>
    <w:p w14:paraId="3E6639CE" w14:textId="380293C5" w:rsidR="00EB1198" w:rsidRPr="006F3450" w:rsidDel="00C04339" w:rsidRDefault="00EB1198">
      <w:pPr>
        <w:spacing w:line="276" w:lineRule="auto"/>
        <w:ind w:left="-900" w:right="-1260"/>
        <w:rPr>
          <w:del w:id="121" w:author="Amy T Russell" w:date="2020-01-14T12:11:00Z"/>
          <w:rFonts w:asciiTheme="minorHAnsi" w:hAnsiTheme="minorHAnsi" w:cstheme="minorHAnsi"/>
          <w:b/>
          <w:sz w:val="22"/>
          <w:szCs w:val="22"/>
          <w:rPrChange w:id="122" w:author="Calvin Wu" w:date="2020-01-27T15:55:00Z">
            <w:rPr>
              <w:del w:id="123" w:author="Amy T Russell" w:date="2020-01-14T12:11:00Z"/>
              <w:b/>
              <w:sz w:val="22"/>
              <w:szCs w:val="22"/>
            </w:rPr>
          </w:rPrChange>
        </w:rPr>
        <w:pPrChange w:id="124" w:author="Amy T Russell" w:date="2020-01-14T11:56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b/>
          <w:sz w:val="22"/>
          <w:szCs w:val="22"/>
          <w:rPrChange w:id="125" w:author="Calvin Wu" w:date="2020-01-27T15:55:00Z">
            <w:rPr>
              <w:b/>
              <w:sz w:val="22"/>
              <w:szCs w:val="22"/>
            </w:rPr>
          </w:rPrChange>
        </w:rPr>
        <w:t>South China University of Technology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126" w:author="Calvin Wu" w:date="2020-01-27T15:55:00Z">
            <w:rPr>
              <w:b/>
              <w:sz w:val="22"/>
              <w:szCs w:val="22"/>
            </w:rPr>
          </w:rPrChange>
        </w:rPr>
        <w:t xml:space="preserve"> </w:t>
      </w:r>
      <w:ins w:id="127" w:author="Amy T Russell" w:date="2020-01-14T12:21:00Z">
        <w:r w:rsidR="00CE720D" w:rsidRPr="006F3450">
          <w:rPr>
            <w:rFonts w:asciiTheme="minorHAnsi" w:hAnsiTheme="minorHAnsi" w:cstheme="minorHAnsi"/>
            <w:b/>
            <w:sz w:val="22"/>
            <w:szCs w:val="22"/>
            <w:rPrChange w:id="128" w:author="Calvin Wu" w:date="2020-01-27T15:55:00Z">
              <w:rPr>
                <w:b/>
                <w:sz w:val="22"/>
                <w:szCs w:val="22"/>
              </w:rPr>
            </w:rPrChange>
          </w:rPr>
          <w:t>(SCUT)</w:t>
        </w:r>
      </w:ins>
      <w:del w:id="129" w:author="Amy T Russell" w:date="2020-01-14T12:21:00Z">
        <w:r w:rsidR="005762D2" w:rsidRPr="006F3450" w:rsidDel="00CE720D">
          <w:rPr>
            <w:rFonts w:asciiTheme="minorHAnsi" w:hAnsiTheme="minorHAnsi" w:cstheme="minorHAnsi"/>
            <w:b/>
            <w:sz w:val="22"/>
            <w:szCs w:val="22"/>
            <w:rPrChange w:id="130" w:author="Calvin Wu" w:date="2020-01-27T15:55:00Z">
              <w:rPr>
                <w:b/>
                <w:sz w:val="22"/>
                <w:szCs w:val="22"/>
              </w:rPr>
            </w:rPrChange>
          </w:rPr>
          <w:delText xml:space="preserve">            </w:delText>
        </w:r>
      </w:del>
      <w:ins w:id="131" w:author="Amy T Russell" w:date="2020-01-14T12:22:00Z">
        <w:r w:rsidR="00CE720D" w:rsidRPr="006F3450">
          <w:rPr>
            <w:rFonts w:asciiTheme="minorHAnsi" w:hAnsiTheme="minorHAnsi" w:cstheme="minorHAnsi"/>
            <w:b/>
            <w:sz w:val="22"/>
            <w:szCs w:val="22"/>
            <w:rPrChange w:id="132" w:author="Calvin Wu" w:date="2020-01-27T15:55:00Z">
              <w:rPr>
                <w:b/>
                <w:sz w:val="22"/>
                <w:szCs w:val="22"/>
              </w:rPr>
            </w:rPrChange>
          </w:rPr>
          <w:t xml:space="preserve"> </w:t>
        </w:r>
      </w:ins>
      <w:del w:id="133" w:author="Amy T Russell" w:date="2020-01-14T12:21:00Z">
        <w:r w:rsidR="005762D2" w:rsidRPr="006F3450" w:rsidDel="00CE720D">
          <w:rPr>
            <w:rFonts w:asciiTheme="minorHAnsi" w:hAnsiTheme="minorHAnsi" w:cstheme="minorHAnsi"/>
            <w:b/>
            <w:sz w:val="22"/>
            <w:szCs w:val="22"/>
            <w:rPrChange w:id="134" w:author="Calvin Wu" w:date="2020-01-27T15:55:00Z">
              <w:rPr>
                <w:b/>
                <w:sz w:val="22"/>
                <w:szCs w:val="22"/>
              </w:rPr>
            </w:rPrChange>
          </w:rPr>
          <w:delText xml:space="preserve">   </w:delText>
        </w:r>
      </w:del>
      <w:r w:rsidR="005762D2" w:rsidRPr="006F3450">
        <w:rPr>
          <w:rFonts w:asciiTheme="minorHAnsi" w:hAnsiTheme="minorHAnsi" w:cstheme="minorHAnsi"/>
          <w:b/>
          <w:sz w:val="22"/>
          <w:szCs w:val="22"/>
          <w:rPrChange w:id="135" w:author="Calvin Wu" w:date="2020-01-27T15:55:00Z">
            <w:rPr>
              <w:b/>
              <w:sz w:val="22"/>
              <w:szCs w:val="22"/>
            </w:rPr>
          </w:rPrChange>
        </w:rPr>
        <w:t xml:space="preserve">                                                                </w:t>
      </w:r>
      <w:r w:rsidR="001A7B39" w:rsidRPr="006F3450">
        <w:rPr>
          <w:rFonts w:asciiTheme="minorHAnsi" w:hAnsiTheme="minorHAnsi" w:cstheme="minorHAnsi"/>
          <w:b/>
          <w:sz w:val="22"/>
          <w:szCs w:val="22"/>
          <w:rPrChange w:id="136" w:author="Calvin Wu" w:date="2020-01-27T15:55:00Z">
            <w:rPr>
              <w:b/>
              <w:sz w:val="22"/>
              <w:szCs w:val="22"/>
            </w:rPr>
          </w:rPrChange>
        </w:rPr>
        <w:t xml:space="preserve">                 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137" w:author="Calvin Wu" w:date="2020-01-27T15:55:00Z">
            <w:rPr>
              <w:b/>
              <w:sz w:val="22"/>
              <w:szCs w:val="22"/>
            </w:rPr>
          </w:rPrChange>
        </w:rPr>
        <w:t xml:space="preserve"> </w:t>
      </w:r>
      <w:ins w:id="138" w:author="Calvin Wu" w:date="2020-01-22T18:48:00Z">
        <w:r w:rsidR="005919BD" w:rsidRPr="00C410F9">
          <w:rPr>
            <w:rFonts w:asciiTheme="minorHAnsi" w:hAnsiTheme="minorHAnsi" w:cstheme="minorHAnsi"/>
            <w:b/>
            <w:sz w:val="22"/>
            <w:szCs w:val="22"/>
          </w:rPr>
          <w:t xml:space="preserve">                </w:t>
        </w:r>
      </w:ins>
      <w:r w:rsidR="005762D2" w:rsidRPr="006F3450">
        <w:rPr>
          <w:rFonts w:asciiTheme="minorHAnsi" w:hAnsiTheme="minorHAnsi" w:cstheme="minorHAnsi"/>
          <w:b/>
          <w:sz w:val="22"/>
          <w:szCs w:val="22"/>
          <w:rPrChange w:id="139" w:author="Calvin Wu" w:date="2020-01-27T15:55:00Z">
            <w:rPr>
              <w:b/>
              <w:sz w:val="22"/>
              <w:szCs w:val="22"/>
            </w:rPr>
          </w:rPrChange>
        </w:rPr>
        <w:t>Guangzhou, China</w:t>
      </w:r>
      <w:ins w:id="140" w:author="Amy T Russell" w:date="2020-01-14T12:11:00Z">
        <w:r w:rsidR="00C04339" w:rsidRPr="006F3450">
          <w:rPr>
            <w:rFonts w:asciiTheme="minorHAnsi" w:hAnsiTheme="minorHAnsi" w:cstheme="minorHAnsi"/>
            <w:sz w:val="22"/>
            <w:szCs w:val="22"/>
            <w:rPrChange w:id="141" w:author="Calvin Wu" w:date="2020-01-27T15:55:00Z">
              <w:rPr>
                <w:sz w:val="22"/>
                <w:szCs w:val="22"/>
              </w:rPr>
            </w:rPrChange>
          </w:rPr>
          <w:br/>
        </w:r>
      </w:ins>
    </w:p>
    <w:p w14:paraId="72C475C4" w14:textId="77777777" w:rsidR="00002057" w:rsidRPr="006F3450" w:rsidDel="00C04339" w:rsidRDefault="00002057">
      <w:pPr>
        <w:spacing w:line="276" w:lineRule="auto"/>
        <w:ind w:right="-1260"/>
        <w:rPr>
          <w:del w:id="142" w:author="Amy T Russell" w:date="2020-01-14T12:11:00Z"/>
          <w:rFonts w:asciiTheme="minorHAnsi" w:hAnsiTheme="minorHAnsi" w:cstheme="minorHAnsi"/>
          <w:sz w:val="6"/>
          <w:szCs w:val="6"/>
          <w:rPrChange w:id="143" w:author="Calvin Wu" w:date="2020-01-27T15:55:00Z">
            <w:rPr>
              <w:del w:id="144" w:author="Amy T Russell" w:date="2020-01-14T12:11:00Z"/>
              <w:sz w:val="6"/>
              <w:szCs w:val="6"/>
            </w:rPr>
          </w:rPrChange>
        </w:rPr>
        <w:pPrChange w:id="145" w:author="Amy T Russell" w:date="2020-01-14T11:56:00Z">
          <w:pPr>
            <w:spacing w:line="360" w:lineRule="auto"/>
            <w:ind w:right="-1260"/>
          </w:pPr>
        </w:pPrChange>
      </w:pPr>
    </w:p>
    <w:p w14:paraId="75E6C98D" w14:textId="5AD2D1BC" w:rsidR="0024053D" w:rsidRPr="00FC416C" w:rsidRDefault="00784BA1">
      <w:pPr>
        <w:spacing w:line="276" w:lineRule="auto"/>
        <w:ind w:left="-900" w:right="-1260"/>
        <w:rPr>
          <w:rFonts w:asciiTheme="minorHAnsi" w:hAnsiTheme="minorHAnsi" w:cstheme="minorHAnsi"/>
          <w:sz w:val="22"/>
          <w:szCs w:val="22"/>
          <w:lang w:eastAsia="zh-CN"/>
          <w:rPrChange w:id="146" w:author="Calvin Wu" w:date="2020-01-27T15:55:00Z">
            <w:rPr>
              <w:sz w:val="22"/>
              <w:szCs w:val="22"/>
            </w:rPr>
          </w:rPrChange>
        </w:rPr>
        <w:pPrChange w:id="147" w:author="Amy T Russell" w:date="2020-01-14T12:11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sz w:val="22"/>
          <w:szCs w:val="22"/>
          <w:rPrChange w:id="148" w:author="Calvin Wu" w:date="2020-01-27T15:55:00Z">
            <w:rPr>
              <w:sz w:val="22"/>
              <w:szCs w:val="22"/>
            </w:rPr>
          </w:rPrChange>
        </w:rPr>
        <w:t>Bachelor of Engineering</w:t>
      </w:r>
      <w:r w:rsidR="00002057" w:rsidRPr="006F3450">
        <w:rPr>
          <w:rFonts w:asciiTheme="minorHAnsi" w:hAnsiTheme="minorHAnsi" w:cstheme="minorHAnsi"/>
          <w:sz w:val="22"/>
          <w:szCs w:val="22"/>
          <w:rPrChange w:id="149" w:author="Calvin Wu" w:date="2020-01-27T15:55:00Z">
            <w:rPr>
              <w:sz w:val="22"/>
              <w:szCs w:val="22"/>
            </w:rPr>
          </w:rPrChange>
        </w:rPr>
        <w:t xml:space="preserve">, </w:t>
      </w:r>
      <w:r w:rsidR="0083411A" w:rsidRPr="006F3450">
        <w:rPr>
          <w:rFonts w:asciiTheme="minorHAnsi" w:hAnsiTheme="minorHAnsi" w:cstheme="minorHAnsi"/>
          <w:sz w:val="22"/>
          <w:szCs w:val="22"/>
          <w:rPrChange w:id="150" w:author="Calvin Wu" w:date="2020-01-27T15:55:00Z">
            <w:rPr>
              <w:sz w:val="22"/>
              <w:szCs w:val="22"/>
            </w:rPr>
          </w:rPrChange>
        </w:rPr>
        <w:t>Opto-</w:t>
      </w:r>
      <w:del w:id="151" w:author="Amy T Russell" w:date="2020-01-14T12:11:00Z">
        <w:r w:rsidR="0083411A" w:rsidRPr="006F3450" w:rsidDel="00C04339">
          <w:rPr>
            <w:rFonts w:asciiTheme="minorHAnsi" w:hAnsiTheme="minorHAnsi" w:cstheme="minorHAnsi"/>
            <w:sz w:val="22"/>
            <w:szCs w:val="22"/>
            <w:rPrChange w:id="152" w:author="Calvin Wu" w:date="2020-01-27T15:55:00Z">
              <w:rPr>
                <w:sz w:val="22"/>
                <w:szCs w:val="22"/>
              </w:rPr>
            </w:rPrChange>
          </w:rPr>
          <w:delText xml:space="preserve">electronics </w:delText>
        </w:r>
      </w:del>
      <w:ins w:id="153" w:author="Amy T Russell" w:date="2020-01-14T12:11:00Z">
        <w:r w:rsidR="00C04339" w:rsidRPr="006F3450">
          <w:rPr>
            <w:rFonts w:asciiTheme="minorHAnsi" w:hAnsiTheme="minorHAnsi" w:cstheme="minorHAnsi"/>
            <w:sz w:val="22"/>
            <w:szCs w:val="22"/>
            <w:rPrChange w:id="154" w:author="Calvin Wu" w:date="2020-01-27T15:55:00Z">
              <w:rPr>
                <w:sz w:val="22"/>
                <w:szCs w:val="22"/>
              </w:rPr>
            </w:rPrChange>
          </w:rPr>
          <w:t xml:space="preserve">Electronics </w:t>
        </w:r>
      </w:ins>
      <w:r w:rsidR="0083411A" w:rsidRPr="006F3450">
        <w:rPr>
          <w:rFonts w:asciiTheme="minorHAnsi" w:hAnsiTheme="minorHAnsi" w:cstheme="minorHAnsi"/>
          <w:sz w:val="22"/>
          <w:szCs w:val="22"/>
          <w:rPrChange w:id="155" w:author="Calvin Wu" w:date="2020-01-27T15:55:00Z">
            <w:rPr>
              <w:sz w:val="22"/>
              <w:szCs w:val="22"/>
            </w:rPr>
          </w:rPrChange>
        </w:rPr>
        <w:t xml:space="preserve">Information Science and </w:t>
      </w:r>
      <w:r w:rsidR="001A7B39" w:rsidRPr="006F3450">
        <w:rPr>
          <w:rFonts w:asciiTheme="minorHAnsi" w:hAnsiTheme="minorHAnsi" w:cstheme="minorHAnsi"/>
          <w:sz w:val="22"/>
          <w:szCs w:val="22"/>
          <w:rPrChange w:id="156" w:author="Calvin Wu" w:date="2020-01-27T15:55:00Z">
            <w:rPr>
              <w:sz w:val="22"/>
              <w:szCs w:val="22"/>
            </w:rPr>
          </w:rPrChange>
        </w:rPr>
        <w:t xml:space="preserve">Engineering </w:t>
      </w:r>
      <w:r w:rsidR="008B3ABB" w:rsidRPr="006F3450">
        <w:rPr>
          <w:rFonts w:asciiTheme="minorHAnsi" w:hAnsiTheme="minorHAnsi" w:cstheme="minorHAnsi"/>
          <w:sz w:val="22"/>
          <w:szCs w:val="22"/>
          <w:rPrChange w:id="157" w:author="Calvin Wu" w:date="2020-01-27T15:55:00Z">
            <w:rPr>
              <w:sz w:val="22"/>
              <w:szCs w:val="22"/>
            </w:rPr>
          </w:rPrChange>
        </w:rPr>
        <w:t xml:space="preserve">                                               </w:t>
      </w:r>
      <w:ins w:id="158" w:author="Amy T Russell" w:date="2020-01-14T12:11:00Z">
        <w:r w:rsidR="00C04339" w:rsidRPr="006F3450">
          <w:rPr>
            <w:rFonts w:asciiTheme="minorHAnsi" w:hAnsiTheme="minorHAnsi" w:cstheme="minorHAnsi"/>
            <w:sz w:val="22"/>
            <w:szCs w:val="22"/>
            <w:rPrChange w:id="159" w:author="Calvin Wu" w:date="2020-01-27T15:55:00Z">
              <w:rPr>
                <w:sz w:val="22"/>
                <w:szCs w:val="22"/>
              </w:rPr>
            </w:rPrChange>
          </w:rPr>
          <w:t xml:space="preserve"> </w:t>
        </w:r>
      </w:ins>
      <w:del w:id="160" w:author="Amy T Russell" w:date="2020-01-14T12:11:00Z">
        <w:r w:rsidR="008B3ABB" w:rsidRPr="006F3450" w:rsidDel="00C04339">
          <w:rPr>
            <w:rFonts w:asciiTheme="minorHAnsi" w:hAnsiTheme="minorHAnsi" w:cstheme="minorHAnsi"/>
            <w:sz w:val="22"/>
            <w:szCs w:val="22"/>
            <w:rPrChange w:id="161" w:author="Calvin Wu" w:date="2020-01-27T15:55:00Z">
              <w:rPr>
                <w:sz w:val="22"/>
                <w:szCs w:val="22"/>
              </w:rPr>
            </w:rPrChange>
          </w:rPr>
          <w:delText xml:space="preserve">  </w:delText>
        </w:r>
      </w:del>
      <w:r w:rsidR="008B3ABB" w:rsidRPr="006F3450">
        <w:rPr>
          <w:rFonts w:asciiTheme="minorHAnsi" w:hAnsiTheme="minorHAnsi" w:cstheme="minorHAnsi"/>
          <w:sz w:val="22"/>
          <w:szCs w:val="22"/>
          <w:rPrChange w:id="162" w:author="Calvin Wu" w:date="2020-01-27T15:55:00Z">
            <w:rPr>
              <w:sz w:val="22"/>
              <w:szCs w:val="22"/>
            </w:rPr>
          </w:rPrChange>
        </w:rPr>
        <w:t xml:space="preserve"> </w:t>
      </w:r>
      <w:ins w:id="163" w:author="Calvin Wu" w:date="2020-01-22T18:48:00Z">
        <w:r w:rsidR="005919BD" w:rsidRPr="00C410F9">
          <w:rPr>
            <w:rFonts w:asciiTheme="minorHAnsi" w:hAnsiTheme="minorHAnsi" w:cstheme="minorHAnsi"/>
            <w:sz w:val="22"/>
            <w:szCs w:val="22"/>
          </w:rPr>
          <w:t xml:space="preserve">    </w:t>
        </w:r>
      </w:ins>
      <w:r w:rsidR="0087792A" w:rsidRPr="006F3450">
        <w:rPr>
          <w:rFonts w:asciiTheme="minorHAnsi" w:hAnsiTheme="minorHAnsi" w:cstheme="minorHAnsi"/>
          <w:sz w:val="22"/>
          <w:szCs w:val="22"/>
          <w:rPrChange w:id="164" w:author="Calvin Wu" w:date="2020-01-27T15:55:00Z">
            <w:rPr>
              <w:sz w:val="22"/>
              <w:szCs w:val="22"/>
            </w:rPr>
          </w:rPrChange>
        </w:rPr>
        <w:t>June 2019</w:t>
      </w:r>
      <w:ins w:id="165" w:author="Amy T Russell" w:date="2020-01-14T12:11:00Z">
        <w:r w:rsidR="00C04339" w:rsidRPr="006F3450">
          <w:rPr>
            <w:rFonts w:asciiTheme="minorHAnsi" w:hAnsiTheme="minorHAnsi" w:cstheme="minorHAnsi"/>
            <w:sz w:val="22"/>
            <w:szCs w:val="22"/>
            <w:rPrChange w:id="166" w:author="Calvin Wu" w:date="2020-01-27T15:55:00Z">
              <w:rPr>
                <w:sz w:val="22"/>
                <w:szCs w:val="22"/>
              </w:rPr>
            </w:rPrChange>
          </w:rPr>
          <w:br/>
        </w:r>
        <w:del w:id="167" w:author="Calvin Wu" w:date="2020-01-22T15:29:00Z">
          <w:r w:rsidR="00C04339" w:rsidRPr="00FC59FA" w:rsidDel="00CC1B3E">
            <w:rPr>
              <w:rFonts w:asciiTheme="minorHAnsi" w:hAnsiTheme="minorHAnsi" w:cstheme="minorHAnsi"/>
              <w:i/>
              <w:iCs/>
              <w:sz w:val="22"/>
              <w:szCs w:val="22"/>
              <w:rPrChange w:id="168" w:author="Calvin Wu" w:date="2020-02-19T09:29:00Z">
                <w:rPr>
                  <w:sz w:val="22"/>
                  <w:szCs w:val="22"/>
                </w:rPr>
              </w:rPrChange>
            </w:rPr>
            <w:delText>ADD IN HIGHLIGHTED COURSEWORK</w:delText>
          </w:r>
        </w:del>
      </w:ins>
      <w:ins w:id="169" w:author="Calvin Wu" w:date="2020-01-22T15:29:00Z">
        <w:r w:rsidR="00CC1B3E" w:rsidRPr="00FC59FA">
          <w:rPr>
            <w:rFonts w:asciiTheme="minorHAnsi" w:hAnsiTheme="minorHAnsi" w:cstheme="minorHAnsi"/>
            <w:i/>
            <w:iCs/>
            <w:sz w:val="22"/>
            <w:szCs w:val="22"/>
            <w:rPrChange w:id="170" w:author="Calvin Wu" w:date="2020-02-19T09:29:00Z">
              <w:rPr>
                <w:rFonts w:asciiTheme="minorHAnsi" w:hAnsiTheme="minorHAnsi" w:cstheme="minorHAnsi"/>
                <w:sz w:val="22"/>
                <w:szCs w:val="22"/>
              </w:rPr>
            </w:rPrChange>
          </w:rPr>
          <w:t xml:space="preserve">Highlighted Coursework: </w:t>
        </w:r>
      </w:ins>
      <w:ins w:id="171" w:author="Calvin Wu" w:date="2020-01-22T15:35:00Z">
        <w:r w:rsidR="00CC1B3E" w:rsidRPr="00FC416C">
          <w:rPr>
            <w:rFonts w:asciiTheme="minorHAnsi" w:hAnsiTheme="minorHAnsi" w:cstheme="minorHAnsi"/>
            <w:sz w:val="22"/>
            <w:szCs w:val="22"/>
            <w:lang w:eastAsia="zh-CN"/>
          </w:rPr>
          <w:t>Cal</w:t>
        </w:r>
        <w:r w:rsidR="00CC48A7" w:rsidRPr="00FC416C">
          <w:rPr>
            <w:rFonts w:asciiTheme="minorHAnsi" w:hAnsiTheme="minorHAnsi" w:cstheme="minorHAnsi"/>
            <w:sz w:val="22"/>
            <w:szCs w:val="22"/>
            <w:lang w:eastAsia="zh-CN"/>
          </w:rPr>
          <w:t xml:space="preserve">culus, Linear Algebra, C++ Programming, Data </w:t>
        </w:r>
      </w:ins>
      <w:ins w:id="172" w:author="Calvin Wu" w:date="2020-01-22T15:37:00Z">
        <w:r w:rsidR="00CC48A7" w:rsidRPr="00FC416C">
          <w:rPr>
            <w:rFonts w:asciiTheme="minorHAnsi" w:hAnsiTheme="minorHAnsi" w:cstheme="minorHAnsi"/>
            <w:sz w:val="22"/>
            <w:szCs w:val="22"/>
            <w:lang w:eastAsia="zh-CN"/>
          </w:rPr>
          <w:t>Structures</w:t>
        </w:r>
      </w:ins>
      <w:r w:rsidR="00FC416C" w:rsidRPr="00FC416C">
        <w:rPr>
          <w:rFonts w:asciiTheme="minorHAnsi" w:hAnsiTheme="minorHAnsi" w:cstheme="minorHAnsi"/>
          <w:sz w:val="22"/>
          <w:szCs w:val="22"/>
          <w:lang w:eastAsia="zh-CN"/>
        </w:rPr>
        <w:t>, Electrodynamics, Optics</w:t>
      </w:r>
    </w:p>
    <w:p w14:paraId="31CF0F0C" w14:textId="5D29A64E" w:rsidR="00EB1198" w:rsidRPr="006F3450" w:rsidRDefault="00EB1198">
      <w:pPr>
        <w:spacing w:line="276" w:lineRule="auto"/>
        <w:ind w:left="-900" w:right="-1260"/>
        <w:rPr>
          <w:rFonts w:asciiTheme="minorHAnsi" w:hAnsiTheme="minorHAnsi" w:cstheme="minorHAnsi"/>
          <w:b/>
          <w:sz w:val="22"/>
          <w:szCs w:val="22"/>
          <w:lang w:eastAsia="zh-CN"/>
          <w:rPrChange w:id="173" w:author="Calvin Wu" w:date="2020-01-27T15:55:00Z">
            <w:rPr>
              <w:b/>
              <w:sz w:val="22"/>
              <w:szCs w:val="22"/>
              <w:lang w:eastAsia="zh-CN"/>
            </w:rPr>
          </w:rPrChange>
        </w:rPr>
        <w:pPrChange w:id="174" w:author="Amy T Russell" w:date="2020-01-14T11:56:00Z">
          <w:pPr>
            <w:spacing w:line="360" w:lineRule="auto"/>
            <w:ind w:left="-900" w:right="-1260"/>
          </w:pPr>
        </w:pPrChange>
      </w:pPr>
      <w:r w:rsidRPr="006F3450">
        <w:rPr>
          <w:rFonts w:asciiTheme="minorHAnsi" w:hAnsiTheme="minorHAnsi" w:cstheme="minorHAnsi"/>
          <w:b/>
          <w:sz w:val="22"/>
          <w:szCs w:val="22"/>
          <w:rPrChange w:id="175" w:author="Calvin Wu" w:date="2020-01-27T15:55:00Z">
            <w:rPr>
              <w:b/>
              <w:sz w:val="22"/>
              <w:szCs w:val="22"/>
            </w:rPr>
          </w:rPrChange>
        </w:rPr>
        <w:t>University of British Columbia, Sauder School of Business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176" w:author="Calvin Wu" w:date="2020-01-27T15:55:00Z">
            <w:rPr>
              <w:b/>
              <w:sz w:val="22"/>
              <w:szCs w:val="22"/>
            </w:rPr>
          </w:rPrChange>
        </w:rPr>
        <w:t xml:space="preserve">    </w:t>
      </w:r>
      <w:r w:rsidR="008B3ABB" w:rsidRPr="006F3450">
        <w:rPr>
          <w:rFonts w:asciiTheme="minorHAnsi" w:hAnsiTheme="minorHAnsi" w:cstheme="minorHAnsi"/>
          <w:b/>
          <w:sz w:val="22"/>
          <w:szCs w:val="22"/>
          <w:rPrChange w:id="177" w:author="Calvin Wu" w:date="2020-01-27T15:55:00Z">
            <w:rPr>
              <w:b/>
              <w:sz w:val="22"/>
              <w:szCs w:val="22"/>
            </w:rPr>
          </w:rPrChange>
        </w:rPr>
        <w:t xml:space="preserve">                                                          </w:t>
      </w:r>
      <w:ins w:id="178" w:author="Calvin Wu" w:date="2020-01-22T18:48:00Z">
        <w:r w:rsidR="005919BD" w:rsidRPr="00C410F9">
          <w:rPr>
            <w:rFonts w:asciiTheme="minorHAnsi" w:hAnsiTheme="minorHAnsi" w:cstheme="minorHAnsi"/>
            <w:b/>
            <w:sz w:val="22"/>
            <w:szCs w:val="22"/>
          </w:rPr>
          <w:t xml:space="preserve">           </w:t>
        </w:r>
      </w:ins>
      <w:r w:rsidR="008B3ABB" w:rsidRPr="006F3450">
        <w:rPr>
          <w:rFonts w:asciiTheme="minorHAnsi" w:hAnsiTheme="minorHAnsi" w:cstheme="minorHAnsi"/>
          <w:b/>
          <w:sz w:val="22"/>
          <w:szCs w:val="22"/>
          <w:rPrChange w:id="179" w:author="Calvin Wu" w:date="2020-01-27T15:55:00Z">
            <w:rPr>
              <w:b/>
              <w:sz w:val="22"/>
              <w:szCs w:val="22"/>
            </w:rPr>
          </w:rPrChange>
        </w:rPr>
        <w:t xml:space="preserve"> </w:t>
      </w:r>
      <w:r w:rsidR="005762D2" w:rsidRPr="006F3450">
        <w:rPr>
          <w:rFonts w:asciiTheme="minorHAnsi" w:hAnsiTheme="minorHAnsi" w:cstheme="minorHAnsi"/>
          <w:b/>
          <w:sz w:val="22"/>
          <w:szCs w:val="22"/>
          <w:rPrChange w:id="180" w:author="Calvin Wu" w:date="2020-01-27T15:55:00Z">
            <w:rPr>
              <w:b/>
              <w:sz w:val="22"/>
              <w:szCs w:val="22"/>
            </w:rPr>
          </w:rPrChange>
        </w:rPr>
        <w:t>Vancouver, Canada</w:t>
      </w:r>
    </w:p>
    <w:p w14:paraId="6F811DB1" w14:textId="458E965E" w:rsidR="00477965" w:rsidRPr="006F3450" w:rsidRDefault="0024053D">
      <w:pPr>
        <w:spacing w:line="276" w:lineRule="auto"/>
        <w:ind w:left="-900" w:right="-1260"/>
        <w:rPr>
          <w:rFonts w:asciiTheme="minorHAnsi" w:hAnsiTheme="minorHAnsi" w:cstheme="minorHAnsi"/>
          <w:sz w:val="22"/>
          <w:szCs w:val="22"/>
          <w:rPrChange w:id="181" w:author="Calvin Wu" w:date="2020-01-27T15:55:00Z">
            <w:rPr>
              <w:sz w:val="22"/>
              <w:szCs w:val="22"/>
            </w:rPr>
          </w:rPrChange>
        </w:rPr>
        <w:pPrChange w:id="182" w:author="Amy T Russell" w:date="2020-01-14T11:56:00Z">
          <w:pPr>
            <w:spacing w:line="360" w:lineRule="auto"/>
            <w:ind w:left="-900" w:right="-1260"/>
          </w:pPr>
        </w:pPrChange>
      </w:pPr>
      <w:del w:id="183" w:author="Amy T Russell" w:date="2020-01-14T12:12:00Z">
        <w:r w:rsidRPr="006F3450" w:rsidDel="00C04339">
          <w:rPr>
            <w:rFonts w:asciiTheme="minorHAnsi" w:hAnsiTheme="minorHAnsi" w:cstheme="minorHAnsi"/>
            <w:sz w:val="22"/>
            <w:szCs w:val="22"/>
            <w:rPrChange w:id="184" w:author="Calvin Wu" w:date="2020-01-27T15:55:00Z">
              <w:rPr>
                <w:sz w:val="22"/>
                <w:szCs w:val="22"/>
              </w:rPr>
            </w:rPrChange>
          </w:rPr>
          <w:delText xml:space="preserve">Vancouver </w:delText>
        </w:r>
      </w:del>
      <w:ins w:id="185" w:author="Amy T Russell" w:date="2020-01-14T12:12:00Z">
        <w:r w:rsidR="00C04339" w:rsidRPr="006F3450">
          <w:rPr>
            <w:rFonts w:asciiTheme="minorHAnsi" w:hAnsiTheme="minorHAnsi" w:cstheme="minorHAnsi"/>
            <w:sz w:val="22"/>
            <w:szCs w:val="22"/>
            <w:rPrChange w:id="186" w:author="Calvin Wu" w:date="2020-01-27T15:55:00Z">
              <w:rPr>
                <w:sz w:val="22"/>
                <w:szCs w:val="22"/>
              </w:rPr>
            </w:rPrChange>
          </w:rPr>
          <w:t>S</w:t>
        </w:r>
      </w:ins>
      <w:del w:id="187" w:author="Amy T Russell" w:date="2020-01-14T12:12:00Z">
        <w:r w:rsidRPr="006F3450" w:rsidDel="00C04339">
          <w:rPr>
            <w:rFonts w:asciiTheme="minorHAnsi" w:hAnsiTheme="minorHAnsi" w:cstheme="minorHAnsi"/>
            <w:sz w:val="22"/>
            <w:szCs w:val="22"/>
            <w:rPrChange w:id="188" w:author="Calvin Wu" w:date="2020-01-27T15:55:00Z">
              <w:rPr>
                <w:sz w:val="22"/>
                <w:szCs w:val="22"/>
              </w:rPr>
            </w:rPrChange>
          </w:rPr>
          <w:delText xml:space="preserve">summer </w:delText>
        </w:r>
      </w:del>
      <w:ins w:id="189" w:author="Amy T Russell" w:date="2020-01-14T12:12:00Z">
        <w:r w:rsidR="00C04339" w:rsidRPr="006F3450">
          <w:rPr>
            <w:rFonts w:asciiTheme="minorHAnsi" w:hAnsiTheme="minorHAnsi" w:cstheme="minorHAnsi"/>
            <w:sz w:val="22"/>
            <w:szCs w:val="22"/>
            <w:rPrChange w:id="190" w:author="Calvin Wu" w:date="2020-01-27T15:55:00Z">
              <w:rPr>
                <w:sz w:val="22"/>
                <w:szCs w:val="22"/>
              </w:rPr>
            </w:rPrChange>
          </w:rPr>
          <w:t xml:space="preserve">ummer </w:t>
        </w:r>
      </w:ins>
      <w:del w:id="191" w:author="Amy T Russell" w:date="2020-01-14T12:12:00Z">
        <w:r w:rsidRPr="006F3450" w:rsidDel="00C04339">
          <w:rPr>
            <w:rFonts w:asciiTheme="minorHAnsi" w:hAnsiTheme="minorHAnsi" w:cstheme="minorHAnsi"/>
            <w:sz w:val="22"/>
            <w:szCs w:val="22"/>
            <w:rPrChange w:id="192" w:author="Calvin Wu" w:date="2020-01-27T15:55:00Z">
              <w:rPr>
                <w:sz w:val="22"/>
                <w:szCs w:val="22"/>
              </w:rPr>
            </w:rPrChange>
          </w:rPr>
          <w:delText>program</w:delText>
        </w:r>
      </w:del>
      <w:ins w:id="193" w:author="Amy T Russell" w:date="2020-01-14T12:12:00Z">
        <w:r w:rsidR="00C04339" w:rsidRPr="006F3450">
          <w:rPr>
            <w:rFonts w:asciiTheme="minorHAnsi" w:hAnsiTheme="minorHAnsi" w:cstheme="minorHAnsi"/>
            <w:sz w:val="22"/>
            <w:szCs w:val="22"/>
            <w:rPrChange w:id="194" w:author="Calvin Wu" w:date="2020-01-27T15:55:00Z">
              <w:rPr>
                <w:sz w:val="22"/>
                <w:szCs w:val="22"/>
              </w:rPr>
            </w:rPrChange>
          </w:rPr>
          <w:t>Program</w:t>
        </w:r>
      </w:ins>
      <w:r w:rsidRPr="006F3450">
        <w:rPr>
          <w:rFonts w:asciiTheme="minorHAnsi" w:hAnsiTheme="minorHAnsi" w:cstheme="minorHAnsi"/>
          <w:sz w:val="22"/>
          <w:szCs w:val="22"/>
          <w:rPrChange w:id="195" w:author="Calvin Wu" w:date="2020-01-27T15:55:00Z">
            <w:rPr>
              <w:sz w:val="22"/>
              <w:szCs w:val="22"/>
            </w:rPr>
          </w:rPrChange>
        </w:rPr>
        <w:t>, Supply Chain Strategy &amp; Business Analytics</w:t>
      </w:r>
      <w:r w:rsidR="008B3ABB" w:rsidRPr="006F3450">
        <w:rPr>
          <w:rFonts w:asciiTheme="minorHAnsi" w:hAnsiTheme="minorHAnsi" w:cstheme="minorHAnsi"/>
          <w:sz w:val="22"/>
          <w:szCs w:val="22"/>
          <w:rPrChange w:id="196" w:author="Calvin Wu" w:date="2020-01-27T15:55:00Z">
            <w:rPr>
              <w:sz w:val="22"/>
              <w:szCs w:val="22"/>
            </w:rPr>
          </w:rPrChange>
        </w:rPr>
        <w:t xml:space="preserve">                                                            </w:t>
      </w:r>
      <w:ins w:id="197" w:author="Amy T Russell" w:date="2020-01-14T12:12:00Z">
        <w:r w:rsidR="00C04339" w:rsidRPr="006F3450">
          <w:rPr>
            <w:rFonts w:asciiTheme="minorHAnsi" w:hAnsiTheme="minorHAnsi" w:cstheme="minorHAnsi"/>
            <w:sz w:val="22"/>
            <w:szCs w:val="22"/>
            <w:rPrChange w:id="198" w:author="Calvin Wu" w:date="2020-01-27T15:55:00Z">
              <w:rPr>
                <w:sz w:val="22"/>
                <w:szCs w:val="22"/>
              </w:rPr>
            </w:rPrChange>
          </w:rPr>
          <w:tab/>
          <w:t xml:space="preserve">      </w:t>
        </w:r>
      </w:ins>
      <w:ins w:id="199" w:author="Calvin Wu" w:date="2020-01-22T18:48:00Z">
        <w:r w:rsidR="005919BD" w:rsidRPr="00C410F9">
          <w:rPr>
            <w:rFonts w:asciiTheme="minorHAnsi" w:hAnsiTheme="minorHAnsi" w:cstheme="minorHAnsi"/>
            <w:sz w:val="22"/>
            <w:szCs w:val="22"/>
          </w:rPr>
          <w:t xml:space="preserve">             </w:t>
        </w:r>
      </w:ins>
      <w:ins w:id="200" w:author="Amy T Russell" w:date="2020-01-14T12:12:00Z">
        <w:r w:rsidR="00C04339" w:rsidRPr="006F3450">
          <w:rPr>
            <w:rFonts w:asciiTheme="minorHAnsi" w:hAnsiTheme="minorHAnsi" w:cstheme="minorHAnsi"/>
            <w:sz w:val="22"/>
            <w:szCs w:val="22"/>
            <w:rPrChange w:id="201" w:author="Calvin Wu" w:date="2020-01-27T15:55:00Z">
              <w:rPr>
                <w:sz w:val="22"/>
                <w:szCs w:val="22"/>
              </w:rPr>
            </w:rPrChange>
          </w:rPr>
          <w:t xml:space="preserve"> </w:t>
        </w:r>
      </w:ins>
      <w:r w:rsidRPr="006F3450">
        <w:rPr>
          <w:rFonts w:asciiTheme="minorHAnsi" w:hAnsiTheme="minorHAnsi" w:cstheme="minorHAnsi"/>
          <w:sz w:val="22"/>
          <w:szCs w:val="22"/>
          <w:rPrChange w:id="202" w:author="Calvin Wu" w:date="2020-01-27T15:55:00Z">
            <w:rPr>
              <w:sz w:val="22"/>
              <w:szCs w:val="22"/>
            </w:rPr>
          </w:rPrChange>
        </w:rPr>
        <w:t>July 2018</w:t>
      </w:r>
    </w:p>
    <w:p w14:paraId="475D0371" w14:textId="77777777" w:rsidR="00002057" w:rsidRPr="006F3450" w:rsidRDefault="00002057" w:rsidP="000C4D37">
      <w:pPr>
        <w:spacing w:line="276" w:lineRule="auto"/>
        <w:ind w:left="-900" w:right="-1260"/>
        <w:rPr>
          <w:rFonts w:asciiTheme="minorHAnsi" w:hAnsiTheme="minorHAnsi" w:cstheme="minorHAnsi"/>
          <w:sz w:val="4"/>
          <w:szCs w:val="4"/>
          <w:rPrChange w:id="203" w:author="Calvin Wu" w:date="2020-01-27T15:55:00Z">
            <w:rPr>
              <w:sz w:val="4"/>
              <w:szCs w:val="4"/>
            </w:rPr>
          </w:rPrChange>
        </w:rPr>
      </w:pPr>
    </w:p>
    <w:p w14:paraId="5659CE81" w14:textId="19E2416E" w:rsidR="00C241EA" w:rsidRPr="006F3450" w:rsidRDefault="00D20685" w:rsidP="000C4D37">
      <w:pPr>
        <w:spacing w:before="120" w:after="60" w:line="276" w:lineRule="auto"/>
        <w:ind w:left="-1166" w:right="-1080"/>
        <w:rPr>
          <w:rFonts w:asciiTheme="minorHAnsi" w:hAnsiTheme="minorHAnsi" w:cstheme="minorHAnsi"/>
          <w:color w:val="0000FF"/>
          <w:lang w:eastAsia="zh-CN"/>
          <w:rPrChange w:id="204" w:author="Calvin Wu" w:date="2020-01-27T15:55:00Z">
            <w:rPr>
              <w:color w:val="0000FF"/>
            </w:rPr>
          </w:rPrChange>
        </w:rPr>
      </w:pPr>
      <w:r w:rsidRPr="006F3450">
        <w:rPr>
          <w:rFonts w:asciiTheme="minorHAnsi" w:hAnsiTheme="minorHAnsi" w:cstheme="minorHAnsi"/>
          <w:noProof/>
          <w:rPrChange w:id="205" w:author="Calvin Wu" w:date="2020-01-27T15:55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4F33B" wp14:editId="22340DEE">
                <wp:simplePos x="0" y="0"/>
                <wp:positionH relativeFrom="column">
                  <wp:posOffset>-748665</wp:posOffset>
                </wp:positionH>
                <wp:positionV relativeFrom="paragraph">
                  <wp:posOffset>233045</wp:posOffset>
                </wp:positionV>
                <wp:extent cx="6920865" cy="0"/>
                <wp:effectExtent l="13335" t="17145" r="25400" b="209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7F0ED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35pt" to="48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" strokecolor="#969696"/>
            </w:pict>
          </mc:Fallback>
        </mc:AlternateContent>
      </w:r>
      <w:del w:id="206" w:author="Calvin Wu" w:date="2020-01-26T09:40:00Z">
        <w:r w:rsidR="00C241EA" w:rsidRPr="006F3450" w:rsidDel="00A738BF">
          <w:rPr>
            <w:rFonts w:asciiTheme="minorHAnsi" w:hAnsiTheme="minorHAnsi" w:cstheme="minorHAnsi"/>
            <w:b/>
            <w:smallCaps/>
            <w:color w:val="808080"/>
            <w:spacing w:val="40"/>
            <w:sz w:val="24"/>
            <w:szCs w:val="24"/>
            <w:rPrChange w:id="207" w:author="Calvin Wu" w:date="2020-01-27T15:55:00Z">
              <w:rPr>
                <w:b/>
                <w:smallCaps/>
                <w:color w:val="808080"/>
                <w:spacing w:val="40"/>
                <w:sz w:val="24"/>
                <w:szCs w:val="24"/>
              </w:rPr>
            </w:rPrChange>
          </w:rPr>
          <w:delText xml:space="preserve">Analytics &amp; </w:delText>
        </w:r>
      </w:del>
      <w:ins w:id="208" w:author="Calvin Wu" w:date="2020-01-26T09:40:00Z">
        <w:r w:rsidR="00A738BF" w:rsidRPr="00C410F9">
          <w:rPr>
            <w:rFonts w:asciiTheme="minorHAnsi" w:hAnsiTheme="minorHAnsi" w:cstheme="minorHAnsi"/>
            <w:b/>
            <w:smallCaps/>
            <w:color w:val="808080"/>
            <w:spacing w:val="40"/>
            <w:sz w:val="24"/>
            <w:szCs w:val="24"/>
          </w:rPr>
          <w:t>professional</w:t>
        </w:r>
      </w:ins>
      <w:del w:id="209" w:author="Calvin Wu" w:date="2020-01-26T09:40:00Z">
        <w:r w:rsidR="00C241EA" w:rsidRPr="006F3450" w:rsidDel="00A738BF">
          <w:rPr>
            <w:rFonts w:asciiTheme="minorHAnsi" w:hAnsiTheme="minorHAnsi" w:cstheme="minorHAnsi"/>
            <w:b/>
            <w:smallCaps/>
            <w:color w:val="808080"/>
            <w:spacing w:val="40"/>
            <w:sz w:val="24"/>
            <w:szCs w:val="24"/>
            <w:rPrChange w:id="210" w:author="Calvin Wu" w:date="2020-01-27T15:55:00Z">
              <w:rPr>
                <w:b/>
                <w:smallCaps/>
                <w:color w:val="808080"/>
                <w:spacing w:val="40"/>
                <w:sz w:val="24"/>
                <w:szCs w:val="24"/>
              </w:rPr>
            </w:rPrChange>
          </w:rPr>
          <w:delText>Leadership</w:delText>
        </w:r>
      </w:del>
      <w:r w:rsidR="00C241EA" w:rsidRPr="006F3450">
        <w:rPr>
          <w:rFonts w:asciiTheme="minorHAnsi" w:hAnsiTheme="minorHAnsi" w:cstheme="minorHAnsi"/>
          <w:b/>
          <w:smallCaps/>
          <w:color w:val="808080"/>
          <w:spacing w:val="40"/>
          <w:sz w:val="24"/>
          <w:szCs w:val="24"/>
          <w:rPrChange w:id="211" w:author="Calvin Wu" w:date="2020-01-27T15:55:00Z">
            <w:rPr>
              <w:b/>
              <w:smallCaps/>
              <w:color w:val="808080"/>
              <w:spacing w:val="40"/>
              <w:sz w:val="24"/>
              <w:szCs w:val="24"/>
            </w:rPr>
          </w:rPrChange>
        </w:rPr>
        <w:t xml:space="preserve"> Experience</w:t>
      </w:r>
      <w:r w:rsidR="00C241EA" w:rsidRPr="006F3450">
        <w:rPr>
          <w:rFonts w:asciiTheme="minorHAnsi" w:hAnsiTheme="minorHAnsi" w:cstheme="minorHAnsi"/>
          <w:b/>
          <w:smallCaps/>
          <w:color w:val="808080"/>
          <w:spacing w:val="40"/>
          <w:rPrChange w:id="212" w:author="Calvin Wu" w:date="2020-01-27T15:55:00Z">
            <w:rPr>
              <w:b/>
              <w:smallCaps/>
              <w:color w:val="808080"/>
              <w:spacing w:val="40"/>
            </w:rPr>
          </w:rPrChange>
        </w:rPr>
        <w:t xml:space="preserve"> </w:t>
      </w:r>
    </w:p>
    <w:p w14:paraId="4E541D81" w14:textId="638E38E0" w:rsidR="00C275C9" w:rsidRDefault="008B3ABB" w:rsidP="000C4D37">
      <w:pPr>
        <w:spacing w:line="276" w:lineRule="auto"/>
        <w:ind w:left="-1166" w:right="-1080"/>
        <w:rPr>
          <w:rFonts w:asciiTheme="minorHAnsi" w:hAnsiTheme="minorHAnsi" w:cstheme="minorHAnsi"/>
          <w:b/>
          <w:sz w:val="22"/>
          <w:szCs w:val="22"/>
        </w:rPr>
      </w:pPr>
      <w:r w:rsidRPr="006F3450">
        <w:rPr>
          <w:rFonts w:asciiTheme="minorHAnsi" w:hAnsiTheme="minorHAnsi" w:cstheme="minorHAnsi"/>
          <w:color w:val="0000FF"/>
          <w:sz w:val="22"/>
          <w:szCs w:val="22"/>
          <w:rPrChange w:id="213" w:author="Calvin Wu" w:date="2020-01-27T15:55:00Z">
            <w:rPr>
              <w:color w:val="0000FF"/>
              <w:sz w:val="22"/>
              <w:szCs w:val="22"/>
            </w:rPr>
          </w:rPrChange>
        </w:rPr>
        <w:t xml:space="preserve">      </w:t>
      </w:r>
      <w:r w:rsidR="00F04185" w:rsidRPr="006F345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214" w:author="Calvin Wu" w:date="2020-01-27T15:55:00Z">
            <w:rPr>
              <w:b/>
              <w:bCs/>
              <w:color w:val="000000" w:themeColor="text1"/>
              <w:sz w:val="22"/>
              <w:szCs w:val="22"/>
            </w:rPr>
          </w:rPrChange>
        </w:rPr>
        <w:t xml:space="preserve">Angel Flight West, UC Davis </w:t>
      </w:r>
      <w:r w:rsidRPr="006F345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215" w:author="Calvin Wu" w:date="2020-01-27T15:55:00Z">
            <w:rPr>
              <w:b/>
              <w:bCs/>
              <w:color w:val="000000" w:themeColor="text1"/>
              <w:sz w:val="22"/>
              <w:szCs w:val="22"/>
            </w:rPr>
          </w:rPrChange>
        </w:rPr>
        <w:t xml:space="preserve">Practicum </w:t>
      </w:r>
      <w:r w:rsidR="00F04185" w:rsidRPr="006F345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216" w:author="Calvin Wu" w:date="2020-01-27T15:55:00Z">
            <w:rPr>
              <w:b/>
              <w:bCs/>
              <w:color w:val="000000" w:themeColor="text1"/>
              <w:sz w:val="22"/>
              <w:szCs w:val="22"/>
            </w:rPr>
          </w:rPrChange>
        </w:rPr>
        <w:t>Project</w:t>
      </w:r>
      <w:r w:rsidR="00B175FF" w:rsidRPr="006F345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217" w:author="Calvin Wu" w:date="2020-01-27T15:55:00Z">
            <w:rPr>
              <w:b/>
              <w:bCs/>
              <w:color w:val="000000" w:themeColor="text1"/>
              <w:sz w:val="22"/>
              <w:szCs w:val="22"/>
            </w:rPr>
          </w:rPrChange>
        </w:rPr>
        <w:t xml:space="preserve">                                                                              </w:t>
      </w:r>
      <w:ins w:id="218" w:author="Calvin Wu" w:date="2020-01-22T18:45:00Z">
        <w:r w:rsidR="00362137" w:rsidRPr="00C410F9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</w:t>
        </w:r>
      </w:ins>
      <w:ins w:id="219" w:author="Calvin Wu" w:date="2020-01-22T18:46:00Z">
        <w:r w:rsidR="00362137" w:rsidRPr="00C410F9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                 </w:t>
        </w:r>
      </w:ins>
      <w:r w:rsidR="00B175FF" w:rsidRPr="006F3450">
        <w:rPr>
          <w:rFonts w:asciiTheme="minorHAnsi" w:hAnsiTheme="minorHAnsi" w:cstheme="minorHAnsi"/>
          <w:b/>
          <w:sz w:val="22"/>
          <w:szCs w:val="22"/>
          <w:rPrChange w:id="220" w:author="Calvin Wu" w:date="2020-01-27T15:55:00Z">
            <w:rPr>
              <w:b/>
              <w:sz w:val="22"/>
              <w:szCs w:val="22"/>
            </w:rPr>
          </w:rPrChange>
        </w:rPr>
        <w:t>San Francisco, CA</w:t>
      </w:r>
    </w:p>
    <w:p w14:paraId="59A6CCCE" w14:textId="27AF8173" w:rsidR="006F3450" w:rsidRPr="00D90E38" w:rsidRDefault="00D90E38">
      <w:pPr>
        <w:spacing w:line="276" w:lineRule="auto"/>
        <w:ind w:left="-1166" w:right="-1080"/>
        <w:rPr>
          <w:rFonts w:asciiTheme="minorHAnsi" w:hAnsiTheme="minorHAnsi" w:cstheme="minorHAnsi"/>
          <w:b/>
          <w:sz w:val="22"/>
          <w:szCs w:val="22"/>
          <w:lang w:eastAsia="zh-CN"/>
          <w:rPrChange w:id="221" w:author="Calvin Wu" w:date="2020-01-27T15:56:00Z">
            <w:rPr>
              <w:b/>
              <w:bCs/>
              <w:color w:val="000000" w:themeColor="text1"/>
              <w:sz w:val="22"/>
              <w:szCs w:val="22"/>
            </w:rPr>
          </w:rPrChange>
        </w:rPr>
        <w:pPrChange w:id="222" w:author="Calvin Wu" w:date="2020-02-13T19:47:00Z">
          <w:pPr>
            <w:spacing w:before="120" w:after="60" w:line="360" w:lineRule="auto"/>
            <w:ind w:left="-1166" w:right="-1080"/>
          </w:pPr>
        </w:pPrChange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</w:t>
      </w:r>
      <w:ins w:id="223" w:author="Calvin Wu" w:date="2020-01-27T15:54:00Z">
        <w:r w:rsidRPr="006F3450">
          <w:rPr>
            <w:rFonts w:asciiTheme="minorHAnsi" w:hAnsiTheme="minorHAnsi" w:cs="AppleSystemUIFont"/>
            <w:sz w:val="22"/>
            <w:szCs w:val="22"/>
            <w:rPrChange w:id="224" w:author="Calvin Wu" w:date="2020-01-27T15:56:00Z">
              <w:rPr>
                <w:rFonts w:ascii="AppleSystemUIFont" w:hAnsi="AppleSystemUIFont" w:cs="AppleSystemUIFont"/>
                <w:sz w:val="24"/>
                <w:szCs w:val="24"/>
              </w:rPr>
            </w:rPrChange>
          </w:rPr>
          <w:t>Angel Flight West is a non-profit organization that connects patients to pilots</w:t>
        </w:r>
      </w:ins>
      <w:ins w:id="225" w:author="Calvin Wu" w:date="2020-01-27T15:55:00Z">
        <w:r w:rsidRPr="006F3450">
          <w:rPr>
            <w:rFonts w:asciiTheme="minorHAnsi" w:hAnsiTheme="minorHAnsi" w:cs="AppleSystemUIFont"/>
            <w:sz w:val="22"/>
            <w:szCs w:val="22"/>
            <w:rPrChange w:id="226" w:author="Calvin Wu" w:date="2020-01-27T15:56:00Z">
              <w:rPr>
                <w:rFonts w:ascii="AppleSystemUIFont" w:hAnsi="AppleSystemUIFont" w:cs="AppleSystemUIFont"/>
                <w:sz w:val="24"/>
                <w:szCs w:val="24"/>
              </w:rPr>
            </w:rPrChange>
          </w:rPr>
          <w:t xml:space="preserve"> who are</w:t>
        </w:r>
      </w:ins>
      <w:ins w:id="227" w:author="Calvin Wu" w:date="2020-01-27T15:54:00Z">
        <w:r w:rsidRPr="006F3450">
          <w:rPr>
            <w:rFonts w:asciiTheme="minorHAnsi" w:hAnsiTheme="minorHAnsi" w:cs="AppleSystemUIFont"/>
            <w:sz w:val="22"/>
            <w:szCs w:val="22"/>
            <w:rPrChange w:id="228" w:author="Calvin Wu" w:date="2020-01-27T15:56:00Z">
              <w:rPr>
                <w:rFonts w:ascii="AppleSystemUIFont" w:hAnsi="AppleSystemUIFont" w:cs="AppleSystemUIFont"/>
                <w:sz w:val="24"/>
                <w:szCs w:val="24"/>
              </w:rPr>
            </w:rPrChange>
          </w:rPr>
          <w:t xml:space="preserve"> willing to donate flights.</w:t>
        </w:r>
      </w:ins>
    </w:p>
    <w:p w14:paraId="0BFCB442" w14:textId="27EBE7C5" w:rsidR="00F04185" w:rsidRPr="006F3450" w:rsidRDefault="00F04185">
      <w:pPr>
        <w:spacing w:line="276" w:lineRule="auto"/>
        <w:ind w:left="-1166" w:right="-1080"/>
        <w:rPr>
          <w:rFonts w:asciiTheme="minorHAnsi" w:hAnsiTheme="minorHAnsi" w:cstheme="minorHAnsi"/>
          <w:color w:val="000000" w:themeColor="text1"/>
          <w:sz w:val="22"/>
          <w:szCs w:val="22"/>
          <w:rPrChange w:id="229" w:author="Calvin Wu" w:date="2020-01-27T15:55:00Z">
            <w:rPr>
              <w:color w:val="000000" w:themeColor="text1"/>
              <w:sz w:val="22"/>
              <w:szCs w:val="22"/>
            </w:rPr>
          </w:rPrChange>
        </w:rPr>
        <w:pPrChange w:id="230" w:author="Calvin Wu" w:date="2020-02-13T19:47:00Z">
          <w:pPr>
            <w:spacing w:before="120" w:after="60" w:line="360" w:lineRule="auto"/>
            <w:ind w:left="-1166" w:right="-1080"/>
          </w:pPr>
        </w:pPrChange>
      </w:pPr>
      <w:r w:rsidRPr="006F345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231" w:author="Calvin Wu" w:date="2020-01-27T15:55:00Z">
            <w:rPr>
              <w:b/>
              <w:bCs/>
              <w:color w:val="000000" w:themeColor="text1"/>
              <w:sz w:val="22"/>
              <w:szCs w:val="22"/>
            </w:rPr>
          </w:rPrChange>
        </w:rPr>
        <w:t xml:space="preserve">      </w:t>
      </w:r>
      <w:r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2" w:author="Calvin Wu" w:date="2020-01-27T15:55:00Z">
            <w:rPr>
              <w:color w:val="000000" w:themeColor="text1"/>
              <w:sz w:val="22"/>
              <w:szCs w:val="22"/>
            </w:rPr>
          </w:rPrChange>
        </w:rPr>
        <w:t>Data Analyst</w:t>
      </w:r>
      <w:r w:rsidR="00B175FF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3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</w:t>
      </w:r>
      <w:r w:rsidR="00041EC5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4" w:author="Calvin Wu" w:date="2020-01-27T15:55:00Z">
            <w:rPr>
              <w:color w:val="000000" w:themeColor="text1"/>
              <w:sz w:val="22"/>
              <w:szCs w:val="22"/>
            </w:rPr>
          </w:rPrChange>
        </w:rPr>
        <w:t>&amp; Communicator</w:t>
      </w:r>
      <w:r w:rsidR="00B175FF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5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  </w:t>
      </w:r>
      <w:r w:rsidR="00041EC5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6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</w:t>
      </w:r>
      <w:r w:rsidR="00B175FF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7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                                                                                                  </w:t>
      </w:r>
      <w:r w:rsidR="00972D8D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38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</w:t>
      </w:r>
      <w:ins w:id="239" w:author="Calvin Wu" w:date="2020-01-22T18:46:00Z">
        <w:r w:rsidR="00362137" w:rsidRPr="00C410F9">
          <w:rPr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     </w:t>
        </w:r>
      </w:ins>
      <w:ins w:id="240" w:author="Calvin Wu" w:date="2020-01-27T15:52:00Z">
        <w:r w:rsidR="008329C3" w:rsidRPr="006F3450">
          <w:rPr>
            <w:rFonts w:asciiTheme="minorHAnsi" w:hAnsiTheme="minorHAnsi" w:cstheme="minorHAnsi"/>
            <w:color w:val="000000" w:themeColor="text1"/>
            <w:sz w:val="22"/>
            <w:szCs w:val="22"/>
          </w:rPr>
          <w:t>September</w:t>
        </w:r>
      </w:ins>
      <w:del w:id="241" w:author="Calvin Wu" w:date="2020-01-26T09:41:00Z">
        <w:r w:rsidR="00B175FF" w:rsidRPr="006F3450" w:rsidDel="00A738BF">
          <w:rPr>
            <w:rFonts w:asciiTheme="minorHAnsi" w:hAnsiTheme="minorHAnsi" w:cstheme="minorHAnsi"/>
            <w:color w:val="000000" w:themeColor="text1"/>
            <w:sz w:val="22"/>
            <w:szCs w:val="22"/>
            <w:rPrChange w:id="242" w:author="Calvin Wu" w:date="2020-01-27T15:55:00Z">
              <w:rPr>
                <w:color w:val="000000" w:themeColor="text1"/>
                <w:sz w:val="22"/>
                <w:szCs w:val="22"/>
              </w:rPr>
            </w:rPrChange>
          </w:rPr>
          <w:delText>October</w:delText>
        </w:r>
      </w:del>
      <w:r w:rsidR="00B175FF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43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2019 </w:t>
      </w:r>
      <w:r w:rsidR="00972D8D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44" w:author="Calvin Wu" w:date="2020-01-27T15:55:00Z">
            <w:rPr>
              <w:color w:val="000000" w:themeColor="text1"/>
              <w:sz w:val="22"/>
              <w:szCs w:val="22"/>
            </w:rPr>
          </w:rPrChange>
        </w:rPr>
        <w:t>–</w:t>
      </w:r>
      <w:r w:rsidR="00B175FF" w:rsidRPr="006F3450">
        <w:rPr>
          <w:rFonts w:asciiTheme="minorHAnsi" w:hAnsiTheme="minorHAnsi" w:cstheme="minorHAnsi"/>
          <w:color w:val="000000" w:themeColor="text1"/>
          <w:sz w:val="22"/>
          <w:szCs w:val="22"/>
          <w:rPrChange w:id="245" w:author="Calvin Wu" w:date="2020-01-27T15:55:00Z">
            <w:rPr>
              <w:color w:val="000000" w:themeColor="text1"/>
              <w:sz w:val="22"/>
              <w:szCs w:val="22"/>
            </w:rPr>
          </w:rPrChange>
        </w:rPr>
        <w:t xml:space="preserve"> Present</w:t>
      </w:r>
    </w:p>
    <w:p w14:paraId="4FC2A5A2" w14:textId="51862F98" w:rsidR="00313B23" w:rsidRPr="00A705D2" w:rsidRDefault="001B3591" w:rsidP="000C4D37">
      <w:pPr>
        <w:pStyle w:val="ListParagraph"/>
        <w:numPr>
          <w:ilvl w:val="0"/>
          <w:numId w:val="44"/>
        </w:numPr>
        <w:spacing w:line="276" w:lineRule="auto"/>
        <w:ind w:right="-1080"/>
        <w:rPr>
          <w:ins w:id="246" w:author="Calvin Wu" w:date="2020-01-27T15:49:00Z"/>
          <w:rFonts w:asciiTheme="minorHAnsi" w:hAnsiTheme="minorHAnsi" w:cstheme="minorHAnsi"/>
          <w:color w:val="000000" w:themeColor="text1"/>
          <w:sz w:val="22"/>
          <w:szCs w:val="22"/>
          <w:lang w:eastAsia="zh-CN"/>
          <w:rPrChange w:id="247" w:author="Calvin Wu" w:date="2020-02-19T09:23:00Z">
            <w:rPr>
              <w:ins w:id="248" w:author="Calvin Wu" w:date="2020-01-27T15:49:00Z"/>
              <w:rFonts w:ascii="AppleSystemUIFont" w:hAnsi="AppleSystemUIFont" w:cs="AppleSystemUIFont"/>
            </w:rPr>
          </w:rPrChange>
        </w:rPr>
      </w:pPr>
      <w:ins w:id="249" w:author="Calvin Wu" w:date="2020-01-27T15:48:00Z">
        <w:r w:rsidRPr="00DA2630">
          <w:rPr>
            <w:rFonts w:asciiTheme="minorHAnsi" w:hAnsiTheme="minorHAnsi" w:cs="AppleSystemUIFont"/>
            <w:sz w:val="22"/>
            <w:szCs w:val="22"/>
            <w:rPrChange w:id="250" w:author="Calvin Wu" w:date="2020-02-13T19:44:00Z">
              <w:rPr>
                <w:rFonts w:ascii="AppleSystemUIFont" w:hAnsi="AppleSystemUIFont" w:cs="AppleSystemUIFont"/>
              </w:rPr>
            </w:rPrChange>
          </w:rPr>
          <w:t>Perform data cleaning and feature selection</w:t>
        </w:r>
      </w:ins>
      <w:ins w:id="251" w:author="Calvin Wu" w:date="2020-02-19T09:22:00Z">
        <w:r w:rsidR="00A705D2">
          <w:rPr>
            <w:rFonts w:asciiTheme="minorHAnsi" w:hAnsiTheme="minorHAnsi" w:cs="AppleSystemUIFont"/>
            <w:sz w:val="22"/>
            <w:szCs w:val="22"/>
          </w:rPr>
          <w:t xml:space="preserve"> on 30 years of mission request and execution </w:t>
        </w:r>
      </w:ins>
      <w:ins w:id="252" w:author="Calvin Wu" w:date="2020-02-19T09:23:00Z">
        <w:r w:rsidR="00A705D2">
          <w:rPr>
            <w:rFonts w:asciiTheme="minorHAnsi" w:hAnsiTheme="minorHAnsi" w:cs="AppleSystemUIFont"/>
            <w:sz w:val="22"/>
            <w:szCs w:val="22"/>
          </w:rPr>
          <w:t>data</w:t>
        </w:r>
      </w:ins>
      <w:ins w:id="253" w:author="Calvin Wu" w:date="2020-01-27T15:48:00Z">
        <w:r w:rsidRPr="00DA2630">
          <w:rPr>
            <w:rFonts w:asciiTheme="minorHAnsi" w:hAnsiTheme="minorHAnsi" w:cs="AppleSystemUIFont"/>
            <w:sz w:val="22"/>
            <w:szCs w:val="22"/>
            <w:rPrChange w:id="254" w:author="Calvin Wu" w:date="2020-02-13T19:44:00Z">
              <w:rPr>
                <w:rFonts w:ascii="AppleSystemUIFont" w:hAnsi="AppleSystemUIFont" w:cs="AppleSystemUIFont"/>
              </w:rPr>
            </w:rPrChange>
          </w:rPr>
          <w:t xml:space="preserve"> </w:t>
        </w:r>
      </w:ins>
      <w:ins w:id="255" w:author="Calvin Wu" w:date="2020-01-27T16:00:00Z">
        <w:r w:rsidR="000C2C44" w:rsidRPr="00DA2630">
          <w:rPr>
            <w:rFonts w:asciiTheme="minorHAnsi" w:hAnsiTheme="minorHAnsi" w:cs="AppleSystemUIFont"/>
            <w:sz w:val="22"/>
            <w:szCs w:val="22"/>
            <w:rPrChange w:id="256" w:author="Calvin Wu" w:date="2020-02-13T19:44:00Z">
              <w:rPr>
                <w:rFonts w:asciiTheme="minorHAnsi" w:hAnsiTheme="minorHAnsi" w:cs="AppleSystemUIFont"/>
              </w:rPr>
            </w:rPrChange>
          </w:rPr>
          <w:t>in</w:t>
        </w:r>
      </w:ins>
      <w:ins w:id="257" w:author="Calvin Wu" w:date="2020-01-27T15:48:00Z">
        <w:r w:rsidRPr="00DA2630">
          <w:rPr>
            <w:rFonts w:asciiTheme="minorHAnsi" w:hAnsiTheme="minorHAnsi" w:cs="AppleSystemUIFont"/>
            <w:sz w:val="22"/>
            <w:szCs w:val="22"/>
            <w:rPrChange w:id="258" w:author="Calvin Wu" w:date="2020-02-13T19:44:00Z">
              <w:rPr>
                <w:rFonts w:ascii="AppleSystemUIFont" w:hAnsi="AppleSystemUIFont" w:cs="AppleSystemUIFont"/>
              </w:rPr>
            </w:rPrChange>
          </w:rPr>
          <w:t xml:space="preserve"> MySQL.</w:t>
        </w:r>
      </w:ins>
    </w:p>
    <w:p w14:paraId="68A06AD4" w14:textId="51470F19" w:rsidR="00A705D2" w:rsidRPr="000C4D37" w:rsidRDefault="00A705D2" w:rsidP="000C4D37">
      <w:pPr>
        <w:pStyle w:val="ListParagraph"/>
        <w:numPr>
          <w:ilvl w:val="0"/>
          <w:numId w:val="44"/>
        </w:numPr>
        <w:spacing w:line="276" w:lineRule="auto"/>
        <w:ind w:right="-1080"/>
        <w:rPr>
          <w:ins w:id="259" w:author="Calvin Wu" w:date="2020-01-27T15:49:00Z"/>
          <w:rFonts w:asciiTheme="minorHAnsi" w:hAnsiTheme="minorHAnsi" w:cstheme="minorHAnsi"/>
          <w:color w:val="000000" w:themeColor="text1"/>
          <w:sz w:val="22"/>
          <w:szCs w:val="22"/>
          <w:lang w:eastAsia="zh-CN"/>
        </w:rPr>
      </w:pPr>
      <w:ins w:id="260" w:author="Calvin Wu" w:date="2020-02-19T09:24:00Z">
        <w:r>
          <w:rPr>
            <w:rFonts w:asciiTheme="minorHAnsi" w:hAnsiTheme="minorHAnsi" w:cs="AppleSystemUIFont"/>
            <w:sz w:val="22"/>
            <w:szCs w:val="22"/>
          </w:rPr>
          <w:t xml:space="preserve">Develop </w:t>
        </w:r>
      </w:ins>
      <w:ins w:id="261" w:author="Calvin Wu" w:date="2020-02-19T09:23:00Z">
        <w:r w:rsidR="0048588B">
          <w:rPr>
            <w:rFonts w:asciiTheme="minorHAnsi" w:hAnsiTheme="minorHAnsi" w:cs="AppleSystemUIFont"/>
            <w:sz w:val="22"/>
            <w:szCs w:val="22"/>
          </w:rPr>
          <w:t>random forest</w:t>
        </w:r>
      </w:ins>
      <w:r w:rsidR="0048588B" w:rsidRPr="00DA2630">
        <w:rPr>
          <w:rFonts w:asciiTheme="minorHAnsi" w:hAnsiTheme="minorHAnsi" w:cs="AppleSystemUIFont"/>
          <w:sz w:val="22"/>
          <w:szCs w:val="22"/>
        </w:rPr>
        <w:t xml:space="preserve"> </w:t>
      </w:r>
      <w:ins w:id="262" w:author="Calvin Wu" w:date="2020-01-27T15:59:00Z">
        <w:r w:rsidR="0048588B" w:rsidRPr="00DA2630">
          <w:rPr>
            <w:rFonts w:asciiTheme="minorHAnsi" w:hAnsiTheme="minorHAnsi" w:cs="AppleSystemUIFont"/>
            <w:sz w:val="22"/>
            <w:szCs w:val="22"/>
            <w:rPrChange w:id="263" w:author="Calvin Wu" w:date="2020-02-13T19:44:00Z">
              <w:rPr>
                <w:rFonts w:asciiTheme="minorHAnsi" w:hAnsiTheme="minorHAnsi" w:cs="AppleSystemUIFont"/>
              </w:rPr>
            </w:rPrChange>
          </w:rPr>
          <w:t>predicti</w:t>
        </w:r>
      </w:ins>
      <w:ins w:id="264" w:author="Calvin Wu" w:date="2020-02-19T09:25:00Z">
        <w:r w:rsidR="0048588B">
          <w:rPr>
            <w:rFonts w:asciiTheme="minorHAnsi" w:hAnsiTheme="minorHAnsi" w:cs="AppleSystemUIFont"/>
            <w:sz w:val="22"/>
            <w:szCs w:val="22"/>
          </w:rPr>
          <w:t>ve</w:t>
        </w:r>
      </w:ins>
      <w:ins w:id="265" w:author="Calvin Wu" w:date="2020-01-27T15:59:00Z">
        <w:r w:rsidR="0048588B" w:rsidRPr="00DA2630">
          <w:rPr>
            <w:rFonts w:asciiTheme="minorHAnsi" w:hAnsiTheme="minorHAnsi" w:cs="AppleSystemUIFont"/>
            <w:sz w:val="22"/>
            <w:szCs w:val="22"/>
            <w:rPrChange w:id="266" w:author="Calvin Wu" w:date="2020-02-13T19:44:00Z">
              <w:rPr>
                <w:rFonts w:asciiTheme="minorHAnsi" w:hAnsiTheme="minorHAnsi" w:cs="AppleSystemUIFont"/>
              </w:rPr>
            </w:rPrChange>
          </w:rPr>
          <w:t xml:space="preserve"> model</w:t>
        </w:r>
      </w:ins>
      <w:ins w:id="267" w:author="Calvin Wu" w:date="2020-02-19T09:24:00Z">
        <w:r>
          <w:rPr>
            <w:rFonts w:asciiTheme="minorHAnsi" w:hAnsiTheme="minorHAnsi" w:cs="AppleSystemUIFont"/>
            <w:sz w:val="22"/>
            <w:szCs w:val="22"/>
          </w:rPr>
          <w:t xml:space="preserve"> </w:t>
        </w:r>
        <w:r w:rsidRPr="007855FB">
          <w:rPr>
            <w:rFonts w:asciiTheme="minorHAnsi" w:hAnsiTheme="minorHAnsi" w:cs="AppleSystemUIFont"/>
            <w:sz w:val="22"/>
            <w:szCs w:val="22"/>
          </w:rPr>
          <w:t xml:space="preserve">in Python </w:t>
        </w:r>
      </w:ins>
      <w:r w:rsidR="000C4D37">
        <w:rPr>
          <w:rFonts w:asciiTheme="minorHAnsi" w:hAnsiTheme="minorHAnsi" w:cs="AppleSystemUIFont"/>
          <w:sz w:val="22"/>
          <w:szCs w:val="22"/>
        </w:rPr>
        <w:t xml:space="preserve">and </w:t>
      </w:r>
      <w:ins w:id="268" w:author="Calvin Wu" w:date="2020-02-19T09:23:00Z">
        <w:r w:rsidR="000C4D37" w:rsidRPr="000C4D37">
          <w:rPr>
            <w:rFonts w:asciiTheme="minorHAnsi" w:hAnsiTheme="minorHAnsi" w:cs="AppleSystemUIFont"/>
            <w:sz w:val="22"/>
            <w:szCs w:val="22"/>
          </w:rPr>
          <w:t>Microsoft Azure Machi</w:t>
        </w:r>
      </w:ins>
      <w:ins w:id="269" w:author="Calvin Wu" w:date="2020-02-19T09:24:00Z">
        <w:r w:rsidR="000C4D37" w:rsidRPr="000C4D37">
          <w:rPr>
            <w:rFonts w:asciiTheme="minorHAnsi" w:hAnsiTheme="minorHAnsi" w:cs="AppleSystemUIFont"/>
            <w:sz w:val="22"/>
            <w:szCs w:val="22"/>
          </w:rPr>
          <w:t>ne Learning platform</w:t>
        </w:r>
      </w:ins>
      <w:r w:rsidR="000C4D37">
        <w:rPr>
          <w:rFonts w:asciiTheme="minorHAnsi" w:hAnsiTheme="minorHAnsi" w:cs="AppleSystemUIFont"/>
          <w:sz w:val="22"/>
          <w:szCs w:val="22"/>
        </w:rPr>
        <w:t xml:space="preserve"> </w:t>
      </w:r>
      <w:ins w:id="270" w:author="Calvin Wu" w:date="2020-02-19T09:25:00Z">
        <w:r>
          <w:rPr>
            <w:rFonts w:asciiTheme="minorHAnsi" w:hAnsiTheme="minorHAnsi" w:cs="AppleSystemUIFont"/>
            <w:sz w:val="22"/>
            <w:szCs w:val="22"/>
          </w:rPr>
          <w:t>to</w:t>
        </w:r>
      </w:ins>
      <w:r w:rsidR="0048588B">
        <w:rPr>
          <w:rFonts w:asciiTheme="minorHAnsi" w:hAnsiTheme="minorHAnsi" w:cs="AppleSystemUIFont"/>
          <w:sz w:val="22"/>
          <w:szCs w:val="22"/>
        </w:rPr>
        <w:t xml:space="preserve"> </w:t>
      </w:r>
      <w:ins w:id="271" w:author="Calvin Wu" w:date="2020-02-19T09:25:00Z">
        <w:r>
          <w:rPr>
            <w:rFonts w:asciiTheme="minorHAnsi" w:hAnsiTheme="minorHAnsi" w:cs="AppleSystemUIFont"/>
            <w:sz w:val="22"/>
            <w:szCs w:val="22"/>
          </w:rPr>
          <w:t>identify</w:t>
        </w:r>
      </w:ins>
      <w:ins w:id="272" w:author="Calvin Wu" w:date="2020-01-27T15:49:00Z">
        <w:r w:rsidR="001B3591" w:rsidRPr="00DA2630">
          <w:rPr>
            <w:rFonts w:asciiTheme="minorHAnsi" w:hAnsiTheme="minorHAnsi" w:cs="AppleSystemUIFont"/>
            <w:sz w:val="22"/>
            <w:szCs w:val="22"/>
            <w:rPrChange w:id="273" w:author="Calvin Wu" w:date="2020-02-13T19:44:00Z">
              <w:rPr>
                <w:rFonts w:ascii="AppleSystemUIFont" w:hAnsi="AppleSystemUIFont" w:cs="AppleSystemUIFont"/>
              </w:rPr>
            </w:rPrChange>
          </w:rPr>
          <w:t xml:space="preserve"> orientation lead-time for pilots</w:t>
        </w:r>
      </w:ins>
      <w:ins w:id="274" w:author="Calvin Wu" w:date="2020-02-19T09:24:00Z">
        <w:r w:rsidRPr="000C4D37">
          <w:rPr>
            <w:rFonts w:asciiTheme="minorHAnsi" w:hAnsiTheme="minorHAnsi" w:cs="AppleSystemUIFont"/>
            <w:sz w:val="22"/>
            <w:szCs w:val="22"/>
          </w:rPr>
          <w:t>.</w:t>
        </w:r>
      </w:ins>
    </w:p>
    <w:p w14:paraId="6A695FDE" w14:textId="573B10AF" w:rsidR="001B3591" w:rsidRPr="00DA2630" w:rsidRDefault="001B3591" w:rsidP="000C4D37">
      <w:pPr>
        <w:pStyle w:val="ListParagraph"/>
        <w:numPr>
          <w:ilvl w:val="0"/>
          <w:numId w:val="44"/>
        </w:numPr>
        <w:spacing w:line="276" w:lineRule="auto"/>
        <w:ind w:right="-1080"/>
        <w:rPr>
          <w:ins w:id="275" w:author="Calvin Wu" w:date="2020-01-27T15:49:00Z"/>
          <w:rFonts w:asciiTheme="minorHAnsi" w:hAnsiTheme="minorHAnsi" w:cstheme="minorHAnsi"/>
          <w:color w:val="000000" w:themeColor="text1"/>
          <w:sz w:val="22"/>
          <w:szCs w:val="22"/>
          <w:lang w:eastAsia="zh-CN"/>
        </w:rPr>
      </w:pPr>
      <w:ins w:id="276" w:author="Calvin Wu" w:date="2020-01-27T15:49:00Z">
        <w:r w:rsidRPr="00DA2630">
          <w:rPr>
            <w:rFonts w:asciiTheme="minorHAnsi" w:hAnsiTheme="minorHAnsi" w:cs="AppleSystemUIFont"/>
            <w:sz w:val="22"/>
            <w:szCs w:val="22"/>
            <w:rPrChange w:id="277" w:author="Calvin Wu" w:date="2020-02-13T19:44:00Z">
              <w:rPr>
                <w:rFonts w:ascii="AppleSystemUIFont" w:hAnsi="AppleSystemUIFont" w:cs="AppleSystemUIFont"/>
              </w:rPr>
            </w:rPrChange>
          </w:rPr>
          <w:t>Use Tableau to realize data visualization and present team findings to stakeholders.</w:t>
        </w:r>
      </w:ins>
    </w:p>
    <w:p w14:paraId="27D739BB" w14:textId="3A9062BF" w:rsidR="00E3656B" w:rsidRPr="00DA2630" w:rsidRDefault="00972D8D">
      <w:pPr>
        <w:pStyle w:val="ListParagraph"/>
        <w:numPr>
          <w:ilvl w:val="0"/>
          <w:numId w:val="44"/>
        </w:numPr>
        <w:spacing w:line="276" w:lineRule="auto"/>
        <w:ind w:right="-1080"/>
        <w:rPr>
          <w:rFonts w:asciiTheme="minorHAnsi" w:hAnsiTheme="minorHAnsi" w:cstheme="minorHAnsi"/>
          <w:color w:val="000000" w:themeColor="text1"/>
          <w:sz w:val="22"/>
          <w:szCs w:val="22"/>
          <w:lang w:eastAsia="zh-CN"/>
          <w:rPrChange w:id="278" w:author="Calvin Wu" w:date="2020-02-13T19:44:00Z">
            <w:rPr>
              <w:rFonts w:ascii="Times New Roman" w:hAnsi="Times New Roman"/>
              <w:color w:val="000000" w:themeColor="text1"/>
              <w:sz w:val="22"/>
              <w:szCs w:val="22"/>
              <w:lang w:eastAsia="zh-CN"/>
            </w:rPr>
          </w:rPrChange>
        </w:rPr>
        <w:pPrChange w:id="279" w:author="Calvin Wu" w:date="2020-01-22T20:02:00Z">
          <w:pPr>
            <w:pStyle w:val="ListParagraph"/>
            <w:numPr>
              <w:numId w:val="44"/>
            </w:numPr>
            <w:spacing w:before="120" w:after="60" w:line="360" w:lineRule="auto"/>
            <w:ind w:left="-123" w:right="-1080" w:hanging="360"/>
          </w:pPr>
        </w:pPrChange>
      </w:pPr>
      <w:del w:id="280" w:author="Calvin Wu" w:date="2020-01-22T20:04:00Z">
        <w:r w:rsidRPr="00DA2630" w:rsidDel="00ED66CF">
          <w:rPr>
            <w:rFonts w:asciiTheme="minorHAnsi" w:hAnsiTheme="minorHAnsi" w:cstheme="minorHAnsi"/>
            <w:color w:val="000000" w:themeColor="text1"/>
            <w:sz w:val="22"/>
            <w:szCs w:val="22"/>
            <w:rPrChange w:id="281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>Research on pilot segmentation and airport clustering for supply side analysis by using Tableau and My</w:delText>
        </w:r>
        <w:r w:rsidR="005F63C5" w:rsidRPr="00DA2630" w:rsidDel="00ED66CF">
          <w:rPr>
            <w:rFonts w:asciiTheme="minorHAnsi" w:hAnsiTheme="minorHAnsi" w:cstheme="minorHAnsi"/>
            <w:color w:val="000000" w:themeColor="text1"/>
            <w:sz w:val="22"/>
            <w:szCs w:val="22"/>
            <w:rPrChange w:id="282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>SQL</w:delText>
        </w:r>
        <w:r w:rsidRPr="00DA2630" w:rsidDel="00ED66CF">
          <w:rPr>
            <w:rFonts w:asciiTheme="minorHAnsi" w:hAnsiTheme="minorHAnsi" w:cstheme="minorHAnsi"/>
            <w:color w:val="000000" w:themeColor="text1"/>
            <w:sz w:val="22"/>
            <w:szCs w:val="22"/>
            <w:rPrChange w:id="283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>.</w:delText>
        </w:r>
      </w:del>
      <w:ins w:id="284" w:author="Calvin Wu" w:date="2020-01-27T15:50:00Z">
        <w:r w:rsidR="001B3591" w:rsidRPr="00DA2630">
          <w:rPr>
            <w:rFonts w:asciiTheme="minorHAnsi" w:hAnsiTheme="minorHAnsi" w:cs="AppleSystemUIFont"/>
            <w:sz w:val="22"/>
            <w:szCs w:val="22"/>
            <w:rPrChange w:id="285" w:author="Calvin Wu" w:date="2020-02-13T19:44:00Z">
              <w:rPr>
                <w:rFonts w:ascii="AppleSystemUIFont" w:hAnsi="AppleSystemUIFont" w:cs="AppleSystemUIFont"/>
              </w:rPr>
            </w:rPrChange>
          </w:rPr>
          <w:t>Communicat</w:t>
        </w:r>
      </w:ins>
      <w:r w:rsidR="00E852F5">
        <w:rPr>
          <w:rFonts w:asciiTheme="minorHAnsi" w:hAnsiTheme="minorHAnsi" w:cs="AppleSystemUIFont"/>
          <w:sz w:val="22"/>
          <w:szCs w:val="22"/>
        </w:rPr>
        <w:t>e</w:t>
      </w:r>
      <w:ins w:id="286" w:author="Calvin Wu" w:date="2020-01-27T15:50:00Z">
        <w:r w:rsidR="001B3591" w:rsidRPr="00DA2630">
          <w:rPr>
            <w:rFonts w:asciiTheme="minorHAnsi" w:hAnsiTheme="minorHAnsi" w:cs="AppleSystemUIFont"/>
            <w:sz w:val="22"/>
            <w:szCs w:val="22"/>
            <w:rPrChange w:id="287" w:author="Calvin Wu" w:date="2020-02-13T19:44:00Z">
              <w:rPr>
                <w:rFonts w:ascii="AppleSystemUIFont" w:hAnsi="AppleSystemUIFont" w:cs="AppleSystemUIFont"/>
              </w:rPr>
            </w:rPrChange>
          </w:rPr>
          <w:t xml:space="preserve"> with AFW stakeholders to identify current operational goals and future vision.</w:t>
        </w:r>
      </w:ins>
    </w:p>
    <w:p w14:paraId="5527DD54" w14:textId="00495491" w:rsidR="00362137" w:rsidRPr="00A4325F" w:rsidRDefault="001B3591" w:rsidP="000C4D37">
      <w:pPr>
        <w:pStyle w:val="ListParagraph"/>
        <w:numPr>
          <w:ilvl w:val="0"/>
          <w:numId w:val="44"/>
        </w:numPr>
        <w:spacing w:line="276" w:lineRule="auto"/>
        <w:ind w:right="-1080"/>
        <w:rPr>
          <w:ins w:id="288" w:author="Calvin Wu" w:date="2020-02-13T19:51:00Z"/>
          <w:rFonts w:asciiTheme="minorHAnsi" w:hAnsiTheme="minorHAnsi" w:cstheme="minorHAnsi"/>
          <w:color w:val="000000" w:themeColor="text1"/>
          <w:sz w:val="22"/>
          <w:szCs w:val="22"/>
          <w:lang w:eastAsia="zh-CN"/>
          <w:rPrChange w:id="289" w:author="Calvin Wu" w:date="2020-02-13T19:51:00Z">
            <w:rPr>
              <w:ins w:id="290" w:author="Calvin Wu" w:date="2020-02-13T19:51:00Z"/>
              <w:rFonts w:asciiTheme="minorHAnsi" w:hAnsiTheme="minorHAnsi" w:cs="AppleSystemUIFont"/>
              <w:sz w:val="22"/>
              <w:szCs w:val="22"/>
            </w:rPr>
          </w:rPrChange>
        </w:rPr>
      </w:pPr>
      <w:ins w:id="291" w:author="Calvin Wu" w:date="2020-01-27T15:50:00Z">
        <w:r w:rsidRPr="00DA2630">
          <w:rPr>
            <w:rFonts w:asciiTheme="minorHAnsi" w:hAnsiTheme="minorHAnsi" w:cs="AppleSystemUIFont"/>
            <w:sz w:val="22"/>
            <w:szCs w:val="22"/>
            <w:rPrChange w:id="292" w:author="Calvin Wu" w:date="2020-02-13T19:44:00Z">
              <w:rPr>
                <w:rFonts w:ascii="AppleSystemUIFont" w:hAnsi="AppleSystemUIFont" w:cs="AppleSystemUIFont"/>
              </w:rPr>
            </w:rPrChange>
          </w:rPr>
          <w:t>Research on two-side platform to propose improvement for the current AFW platform.</w:t>
        </w:r>
      </w:ins>
      <w:del w:id="293" w:author="Calvin Wu" w:date="2020-01-27T15:50:00Z">
        <w:r w:rsidR="00972D8D" w:rsidRPr="00DA2630" w:rsidDel="001B3591">
          <w:rPr>
            <w:rFonts w:asciiTheme="minorHAnsi" w:hAnsiTheme="minorHAnsi" w:cstheme="minorHAnsi"/>
            <w:color w:val="000000" w:themeColor="text1"/>
            <w:sz w:val="22"/>
            <w:szCs w:val="22"/>
            <w:rPrChange w:id="294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 xml:space="preserve">Communicate with MSBA </w:delText>
        </w:r>
      </w:del>
      <w:del w:id="295" w:author="Calvin Wu" w:date="2020-01-26T09:43:00Z">
        <w:r w:rsidR="00972D8D" w:rsidRPr="00DA2630" w:rsidDel="00A738BF">
          <w:rPr>
            <w:rFonts w:asciiTheme="minorHAnsi" w:hAnsiTheme="minorHAnsi" w:cstheme="minorHAnsi"/>
            <w:color w:val="000000" w:themeColor="text1"/>
            <w:sz w:val="22"/>
            <w:szCs w:val="22"/>
            <w:rPrChange w:id="296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>Industry Partners</w:delText>
        </w:r>
      </w:del>
      <w:del w:id="297" w:author="Calvin Wu" w:date="2020-01-27T15:50:00Z">
        <w:r w:rsidR="00972D8D" w:rsidRPr="00DA2630" w:rsidDel="001B3591">
          <w:rPr>
            <w:rFonts w:asciiTheme="minorHAnsi" w:hAnsiTheme="minorHAnsi" w:cstheme="minorHAnsi"/>
            <w:color w:val="000000" w:themeColor="text1"/>
            <w:sz w:val="22"/>
            <w:szCs w:val="22"/>
            <w:rPrChange w:id="298" w:author="Calvin Wu" w:date="2020-02-13T19:44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delText xml:space="preserve"> to identify their goals and demands.</w:delText>
        </w:r>
      </w:del>
    </w:p>
    <w:p w14:paraId="3289AA89" w14:textId="77777777" w:rsidR="00A4325F" w:rsidRPr="00A4325F" w:rsidRDefault="00A4325F">
      <w:pPr>
        <w:spacing w:line="276" w:lineRule="auto"/>
        <w:ind w:left="-483" w:right="-1080"/>
        <w:rPr>
          <w:ins w:id="299" w:author="Calvin Wu" w:date="2020-01-22T18:44:00Z"/>
          <w:rFonts w:asciiTheme="minorHAnsi" w:hAnsiTheme="minorHAnsi" w:cstheme="minorHAnsi"/>
          <w:color w:val="000000" w:themeColor="text1"/>
          <w:sz w:val="22"/>
          <w:szCs w:val="22"/>
          <w:lang w:eastAsia="zh-CN"/>
          <w:rPrChange w:id="300" w:author="Calvin Wu" w:date="2020-02-13T19:51:00Z">
            <w:rPr>
              <w:ins w:id="301" w:author="Calvin Wu" w:date="2020-01-22T18:44:00Z"/>
              <w:rFonts w:asciiTheme="minorHAnsi" w:hAnsiTheme="minorHAnsi" w:cstheme="minorHAnsi"/>
              <w:color w:val="000000" w:themeColor="text1"/>
              <w:sz w:val="22"/>
              <w:szCs w:val="22"/>
            </w:rPr>
          </w:rPrChange>
        </w:rPr>
        <w:pPrChange w:id="302" w:author="Calvin Wu" w:date="2020-02-13T19:51:00Z">
          <w:pPr>
            <w:spacing w:line="360" w:lineRule="auto"/>
            <w:ind w:right="-1080"/>
            <w:jc w:val="both"/>
          </w:pPr>
        </w:pPrChange>
      </w:pPr>
    </w:p>
    <w:p w14:paraId="2E951D5E" w14:textId="55C5B9A6" w:rsidR="00CC48A7" w:rsidRPr="006F3450" w:rsidRDefault="00362137">
      <w:pPr>
        <w:spacing w:line="276" w:lineRule="auto"/>
        <w:ind w:left="-1166" w:right="-1080"/>
        <w:rPr>
          <w:ins w:id="303" w:author="Calvin Wu" w:date="2020-01-22T15:49:00Z"/>
          <w:rFonts w:asciiTheme="minorHAnsi" w:hAnsiTheme="minorHAnsi" w:cstheme="minorHAnsi"/>
          <w:b/>
          <w:bCs/>
          <w:color w:val="000000" w:themeColor="text1"/>
          <w:sz w:val="22"/>
          <w:szCs w:val="22"/>
          <w:rPrChange w:id="304" w:author="Calvin Wu" w:date="2020-01-27T15:55:00Z">
            <w:rPr>
              <w:ins w:id="305" w:author="Calvin Wu" w:date="2020-01-22T15:49:00Z"/>
            </w:rPr>
          </w:rPrChange>
        </w:rPr>
        <w:pPrChange w:id="306" w:author="Calvin Wu" w:date="2020-02-13T19:51:00Z">
          <w:pPr>
            <w:pStyle w:val="ListParagraph"/>
            <w:spacing w:line="360" w:lineRule="auto"/>
            <w:ind w:left="-123" w:right="-1080"/>
          </w:pPr>
        </w:pPrChange>
      </w:pPr>
      <w:ins w:id="307" w:author="Calvin Wu" w:date="2020-01-22T18:45:00Z">
        <w:r w:rsidRPr="006F3450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     </w:t>
        </w:r>
      </w:ins>
      <w:ins w:id="308" w:author="Calvin Wu" w:date="2020-01-22T15:48:00Z">
        <w:r w:rsidR="00F02BAF" w:rsidRPr="006F3450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  <w:rPrChange w:id="309" w:author="Calvin Wu" w:date="2020-01-27T15:55:00Z">
              <w:rPr/>
            </w:rPrChange>
          </w:rPr>
          <w:t>New Oriental Education &amp; Technology Group, Assistant Tutor</w:t>
        </w:r>
      </w:ins>
      <w:r w:rsidR="001561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(Part time)</w:t>
      </w:r>
      <w:ins w:id="310" w:author="Calvin Wu" w:date="2020-01-22T18:45:00Z">
        <w:r w:rsidRPr="00C410F9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               </w:t>
        </w:r>
      </w:ins>
      <w:ins w:id="311" w:author="Calvin Wu" w:date="2020-01-22T15:48:00Z">
        <w:r w:rsidR="00F02BAF" w:rsidRPr="006F3450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  <w:rPrChange w:id="312" w:author="Calvin Wu" w:date="2020-01-27T15:55:00Z">
              <w:rPr/>
            </w:rPrChange>
          </w:rPr>
          <w:t xml:space="preserve"> </w:t>
        </w:r>
      </w:ins>
      <w:ins w:id="313" w:author="Calvin Wu" w:date="2020-01-22T18:45:00Z">
        <w:r w:rsidRPr="00C410F9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  </w:t>
        </w:r>
      </w:ins>
      <w:r w:rsidR="0015613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ins w:id="314" w:author="Calvin Wu" w:date="2020-01-22T18:45:00Z">
        <w:r w:rsidRPr="00C410F9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 xml:space="preserve">                         </w:t>
        </w:r>
      </w:ins>
      <w:ins w:id="315" w:author="Calvin Wu" w:date="2020-01-22T15:48:00Z">
        <w:r w:rsidR="00F02BAF" w:rsidRPr="006F3450">
          <w:rPr>
            <w:rFonts w:asciiTheme="minorHAnsi" w:hAnsiTheme="minorHAnsi" w:cstheme="minorHAnsi"/>
            <w:b/>
            <w:bCs/>
            <w:color w:val="000000" w:themeColor="text1"/>
            <w:sz w:val="22"/>
            <w:szCs w:val="22"/>
            <w:rPrChange w:id="316" w:author="Calvin Wu" w:date="2020-01-27T15:55:00Z">
              <w:rPr/>
            </w:rPrChange>
          </w:rPr>
          <w:t>Guangzhou, China</w:t>
        </w:r>
      </w:ins>
    </w:p>
    <w:p w14:paraId="3DD05B7B" w14:textId="77777777" w:rsidR="003403F9" w:rsidRPr="006F3450" w:rsidRDefault="00362137" w:rsidP="000C4D37">
      <w:pPr>
        <w:spacing w:line="276" w:lineRule="auto"/>
        <w:ind w:left="-1166" w:right="-1080"/>
        <w:rPr>
          <w:ins w:id="317" w:author="Calvin Wu" w:date="2020-01-27T15:51:00Z"/>
          <w:rFonts w:asciiTheme="minorHAnsi" w:hAnsiTheme="minorHAnsi" w:cstheme="minorHAnsi"/>
          <w:color w:val="000000" w:themeColor="text1"/>
          <w:sz w:val="22"/>
          <w:szCs w:val="22"/>
        </w:rPr>
      </w:pPr>
      <w:ins w:id="318" w:author="Calvin Wu" w:date="2020-01-22T18:45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319" w:author="Calvin Wu" w:date="2020-01-27T15:55:00Z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rPrChange>
          </w:rPr>
          <w:t xml:space="preserve">      </w:t>
        </w:r>
      </w:ins>
      <w:ins w:id="320" w:author="Calvin Wu" w:date="2020-01-22T15:49:00Z">
        <w:r w:rsidR="00F02BAF" w:rsidRPr="00C410F9">
          <w:rPr>
            <w:rFonts w:asciiTheme="minorHAnsi" w:hAnsiTheme="minorHAnsi" w:cstheme="minorHAnsi"/>
            <w:color w:val="000000" w:themeColor="text1"/>
            <w:sz w:val="22"/>
            <w:szCs w:val="22"/>
          </w:rPr>
          <w:t>Tutor of the College English Test (CET6) class</w:t>
        </w:r>
      </w:ins>
      <w:ins w:id="321" w:author="Calvin Wu" w:date="2020-01-22T20:02:00Z">
        <w:r w:rsidR="00AE3FC8" w:rsidRPr="00C410F9">
          <w:rPr>
            <w:rFonts w:asciiTheme="minorHAnsi" w:hAnsiTheme="minorHAnsi" w:cstheme="minorHAnsi"/>
            <w:color w:val="000000" w:themeColor="text1"/>
            <w:sz w:val="22"/>
            <w:szCs w:val="22"/>
          </w:rPr>
          <w:t>.                                                                     Septe</w:t>
        </w:r>
        <w:r w:rsidR="00AE3FC8" w:rsidRPr="006F3450">
          <w:rPr>
            <w:rFonts w:asciiTheme="minorHAnsi" w:hAnsiTheme="minorHAnsi" w:cstheme="minorHAnsi"/>
            <w:color w:val="000000" w:themeColor="text1"/>
            <w:sz w:val="22"/>
            <w:szCs w:val="22"/>
          </w:rPr>
          <w:t>mber 2017 – December 2017</w:t>
        </w:r>
      </w:ins>
      <w:ins w:id="322" w:author="Calvin Wu" w:date="2020-01-27T15:51:00Z">
        <w:r w:rsidR="003403F9" w:rsidRPr="006F3450">
          <w:rPr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  </w:t>
        </w:r>
      </w:ins>
    </w:p>
    <w:p w14:paraId="75C67274" w14:textId="1AC85938" w:rsidR="003403F9" w:rsidRPr="00DA2630" w:rsidRDefault="003403F9" w:rsidP="000C4D37">
      <w:pPr>
        <w:pStyle w:val="ListParagraph"/>
        <w:numPr>
          <w:ilvl w:val="0"/>
          <w:numId w:val="44"/>
        </w:numPr>
        <w:spacing w:line="276" w:lineRule="auto"/>
        <w:ind w:right="-1080"/>
        <w:rPr>
          <w:ins w:id="323" w:author="Calvin Wu" w:date="2020-01-27T15:51:00Z"/>
          <w:rFonts w:asciiTheme="minorHAnsi" w:hAnsiTheme="minorHAnsi" w:cstheme="minorHAnsi"/>
          <w:color w:val="000000" w:themeColor="text1"/>
          <w:sz w:val="22"/>
          <w:szCs w:val="22"/>
          <w:lang w:eastAsia="zh-CN"/>
          <w:rPrChange w:id="324" w:author="Calvin Wu" w:date="2020-02-13T19:44:00Z">
            <w:rPr>
              <w:ins w:id="325" w:author="Calvin Wu" w:date="2020-01-27T15:51:00Z"/>
              <w:lang w:eastAsia="zh-CN"/>
            </w:rPr>
          </w:rPrChange>
        </w:rPr>
      </w:pPr>
      <w:ins w:id="326" w:author="Calvin Wu" w:date="2020-01-27T15:51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</w:rPr>
          <w:t>Taught 20 tutorial classes.</w:t>
        </w:r>
      </w:ins>
      <w:ins w:id="327" w:author="Calvin Wu" w:date="2020-02-13T19:44:00Z">
        <w:r w:rsidR="00DA2630">
          <w:rPr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</w:t>
        </w:r>
      </w:ins>
      <w:ins w:id="328" w:author="Calvin Wu" w:date="2020-01-27T15:52:00Z">
        <w:r w:rsidRPr="00DA2630">
          <w:rPr>
            <w:rFonts w:asciiTheme="minorHAnsi" w:hAnsiTheme="minorHAnsi" w:cstheme="minorHAnsi"/>
            <w:color w:val="000000" w:themeColor="text1"/>
            <w:sz w:val="22"/>
            <w:szCs w:val="22"/>
            <w:rPrChange w:id="329" w:author="Calvin Wu" w:date="2020-02-13T19:44:00Z">
              <w:rPr/>
            </w:rPrChange>
          </w:rPr>
          <w:t>The pass rate of the class was over 50% (higher than other classes). Most of the students improved 50-100 points in the CET6 exam after they completed the course.</w:t>
        </w:r>
      </w:ins>
    </w:p>
    <w:p w14:paraId="58312A6F" w14:textId="05602DFD" w:rsidR="00CC48A7" w:rsidRPr="006F3450" w:rsidDel="00CC48A7" w:rsidRDefault="00CC48A7">
      <w:pPr>
        <w:spacing w:line="276" w:lineRule="auto"/>
        <w:rPr>
          <w:del w:id="330" w:author="Calvin Wu" w:date="2020-01-22T15:45:00Z"/>
          <w:rFonts w:asciiTheme="minorHAnsi" w:hAnsiTheme="minorHAnsi" w:cstheme="minorHAnsi"/>
          <w:color w:val="000000" w:themeColor="text1"/>
          <w:sz w:val="22"/>
          <w:szCs w:val="22"/>
          <w:rPrChange w:id="331" w:author="Calvin Wu" w:date="2020-01-27T15:55:00Z">
            <w:rPr>
              <w:del w:id="332" w:author="Calvin Wu" w:date="2020-01-22T15:45:00Z"/>
            </w:rPr>
          </w:rPrChange>
        </w:rPr>
        <w:pPrChange w:id="333" w:author="Calvin Wu" w:date="2020-01-27T15:50:00Z">
          <w:pPr>
            <w:spacing w:before="120" w:after="60" w:line="360" w:lineRule="auto"/>
            <w:ind w:right="-1080"/>
          </w:pPr>
        </w:pPrChange>
      </w:pPr>
    </w:p>
    <w:p w14:paraId="434708DD" w14:textId="77777777" w:rsidR="00C04339" w:rsidRPr="006F3450" w:rsidRDefault="00C04339">
      <w:pPr>
        <w:spacing w:line="276" w:lineRule="auto"/>
        <w:rPr>
          <w:ins w:id="334" w:author="Amy T Russell" w:date="2020-01-14T12:16:00Z"/>
          <w:rFonts w:asciiTheme="minorHAnsi" w:hAnsiTheme="minorHAnsi"/>
          <w:rPrChange w:id="335" w:author="Calvin Wu" w:date="2020-01-27T15:55:00Z">
            <w:rPr>
              <w:ins w:id="336" w:author="Amy T Russell" w:date="2020-01-14T12:16:00Z"/>
              <w:b/>
              <w:smallCaps/>
              <w:color w:val="808080"/>
              <w:spacing w:val="40"/>
              <w:sz w:val="24"/>
              <w:szCs w:val="24"/>
            </w:rPr>
          </w:rPrChange>
        </w:rPr>
        <w:pPrChange w:id="337" w:author="Calvin Wu" w:date="2020-01-27T15:50:00Z">
          <w:pPr>
            <w:spacing w:before="120" w:after="60" w:line="360" w:lineRule="auto"/>
            <w:ind w:left="-1166" w:right="-1080"/>
          </w:pPr>
        </w:pPrChange>
      </w:pPr>
    </w:p>
    <w:p w14:paraId="172BE18D" w14:textId="77777777" w:rsidR="00C04339" w:rsidRPr="006F3450" w:rsidRDefault="00C04339" w:rsidP="000C4D37">
      <w:pPr>
        <w:spacing w:before="120" w:after="60" w:line="276" w:lineRule="auto"/>
        <w:ind w:left="-1166" w:right="-1080"/>
        <w:rPr>
          <w:ins w:id="338" w:author="Amy T Russell" w:date="2020-01-14T12:16:00Z"/>
          <w:rFonts w:asciiTheme="minorHAnsi" w:hAnsiTheme="minorHAnsi" w:cstheme="minorHAnsi"/>
          <w:b/>
          <w:smallCaps/>
          <w:color w:val="0000FF"/>
          <w:spacing w:val="40"/>
          <w:rPrChange w:id="339" w:author="Calvin Wu" w:date="2020-01-27T15:55:00Z">
            <w:rPr>
              <w:ins w:id="340" w:author="Amy T Russell" w:date="2020-01-14T12:16:00Z"/>
              <w:b/>
              <w:smallCaps/>
              <w:color w:val="0000FF"/>
              <w:spacing w:val="40"/>
            </w:rPr>
          </w:rPrChange>
        </w:rPr>
      </w:pPr>
      <w:ins w:id="341" w:author="Amy T Russell" w:date="2020-01-14T12:16:00Z">
        <w:r w:rsidRPr="006F3450">
          <w:rPr>
            <w:rFonts w:asciiTheme="minorHAnsi" w:hAnsiTheme="minorHAnsi" w:cstheme="minorHAnsi"/>
            <w:noProof/>
            <w:rPrChange w:id="342" w:author="Calvin Wu" w:date="2020-01-27T15:5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20721BA" wp14:editId="26A5B43D">
                  <wp:simplePos x="0" y="0"/>
                  <wp:positionH relativeFrom="column">
                    <wp:posOffset>-748665</wp:posOffset>
                  </wp:positionH>
                  <wp:positionV relativeFrom="paragraph">
                    <wp:posOffset>243840</wp:posOffset>
                  </wp:positionV>
                  <wp:extent cx="6920865" cy="0"/>
                  <wp:effectExtent l="13335" t="15240" r="25400" b="22860"/>
                  <wp:wrapNone/>
                  <wp:docPr id="9" name="Lin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9208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2D06910" id="Line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9.2pt" to="48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" strokecolor="#969696"/>
              </w:pict>
            </mc:Fallback>
          </mc:AlternateContent>
        </w:r>
        <w:r w:rsidRPr="006F3450">
          <w:rPr>
            <w:rFonts w:asciiTheme="minorHAnsi" w:hAnsiTheme="minorHAnsi" w:cstheme="minorHAnsi"/>
            <w:b/>
            <w:smallCaps/>
            <w:color w:val="808080"/>
            <w:spacing w:val="40"/>
            <w:sz w:val="24"/>
            <w:szCs w:val="24"/>
            <w:rPrChange w:id="343" w:author="Calvin Wu" w:date="2020-01-27T15:55:00Z">
              <w:rPr>
                <w:b/>
                <w:smallCaps/>
                <w:color w:val="808080"/>
                <w:spacing w:val="40"/>
                <w:sz w:val="24"/>
                <w:szCs w:val="24"/>
              </w:rPr>
            </w:rPrChange>
          </w:rPr>
          <w:t>LEADERSHIP</w:t>
        </w:r>
        <w:r w:rsidRPr="006F3450">
          <w:rPr>
            <w:rFonts w:asciiTheme="minorHAnsi" w:hAnsiTheme="minorHAnsi" w:cstheme="minorHAnsi"/>
            <w:b/>
            <w:smallCaps/>
            <w:color w:val="808080"/>
            <w:spacing w:val="40"/>
            <w:rPrChange w:id="344" w:author="Calvin Wu" w:date="2020-01-27T15:55:00Z">
              <w:rPr>
                <w:b/>
                <w:smallCaps/>
                <w:color w:val="808080"/>
                <w:spacing w:val="40"/>
              </w:rPr>
            </w:rPrChange>
          </w:rPr>
          <w:t xml:space="preserve"> </w:t>
        </w:r>
      </w:ins>
    </w:p>
    <w:p w14:paraId="09789AD8" w14:textId="3BA5C8E2" w:rsidR="00CE720D" w:rsidRPr="006F3450" w:rsidRDefault="00CE720D">
      <w:pPr>
        <w:spacing w:before="120" w:after="60" w:line="276" w:lineRule="auto"/>
        <w:ind w:left="-806" w:right="-1080"/>
        <w:rPr>
          <w:ins w:id="345" w:author="Amy T Russell" w:date="2020-01-14T12:21:00Z"/>
          <w:rFonts w:asciiTheme="minorHAnsi" w:hAnsiTheme="minorHAnsi" w:cstheme="minorHAnsi"/>
          <w:color w:val="000000" w:themeColor="text1"/>
          <w:sz w:val="22"/>
          <w:szCs w:val="22"/>
          <w:rPrChange w:id="346" w:author="Calvin Wu" w:date="2020-01-27T15:55:00Z">
            <w:rPr>
              <w:ins w:id="347" w:author="Amy T Russell" w:date="2020-01-14T12:21:00Z"/>
              <w:color w:val="000000" w:themeColor="text1"/>
              <w:sz w:val="22"/>
              <w:szCs w:val="22"/>
            </w:rPr>
          </w:rPrChange>
        </w:rPr>
        <w:pPrChange w:id="348" w:author="Calvin Wu" w:date="2020-02-13T19:45:00Z">
          <w:pPr>
            <w:spacing w:before="120" w:after="60" w:line="360" w:lineRule="auto"/>
            <w:ind w:left="-1166" w:right="-1080"/>
          </w:pPr>
        </w:pPrChange>
      </w:pPr>
      <w:ins w:id="349" w:author="Amy T Russell" w:date="2020-01-14T12:21:00Z">
        <w:r w:rsidRPr="00DA2630">
          <w:rPr>
            <w:rFonts w:asciiTheme="minorHAnsi" w:hAnsiTheme="minorHAnsi" w:cstheme="minorHAnsi"/>
            <w:b/>
            <w:bCs/>
            <w:sz w:val="22"/>
            <w:szCs w:val="22"/>
            <w:rPrChange w:id="350" w:author="Calvin Wu" w:date="2020-02-13T19:45:00Z">
              <w:rPr>
                <w:rFonts w:ascii="Arial" w:hAnsi="Arial" w:cs="Arial"/>
              </w:rPr>
            </w:rPrChange>
          </w:rPr>
          <w:t>School of Physics and Optoelectronics, SCUT</w:t>
        </w:r>
        <w:r w:rsidRPr="00DA2630">
          <w:rPr>
            <w:rFonts w:asciiTheme="minorHAnsi" w:hAnsiTheme="minorHAnsi" w:cstheme="minorHAnsi"/>
            <w:b/>
            <w:bCs/>
            <w:rPrChange w:id="351" w:author="Calvin Wu" w:date="2020-02-13T19:45:00Z">
              <w:rPr>
                <w:rFonts w:ascii="Arial" w:hAnsi="Arial" w:cs="Arial"/>
              </w:rPr>
            </w:rPrChange>
          </w:rPr>
          <w:t xml:space="preserve"> </w:t>
        </w:r>
      </w:ins>
      <w:ins w:id="352" w:author="Amy T Russell" w:date="2020-01-14T12:22:00Z">
        <w:r w:rsidRPr="006F3450">
          <w:rPr>
            <w:rFonts w:asciiTheme="minorHAnsi" w:hAnsiTheme="minorHAnsi" w:cstheme="minorHAnsi"/>
            <w:rPrChange w:id="353" w:author="Calvin Wu" w:date="2020-01-27T15:55:00Z">
              <w:rPr>
                <w:rFonts w:ascii="Arial" w:hAnsi="Arial" w:cs="Arial"/>
              </w:rPr>
            </w:rPrChange>
          </w:rPr>
          <w:tab/>
        </w:r>
        <w:r w:rsidRPr="006F3450">
          <w:rPr>
            <w:rFonts w:asciiTheme="minorHAnsi" w:hAnsiTheme="minorHAnsi" w:cstheme="minorHAnsi"/>
            <w:rPrChange w:id="354" w:author="Calvin Wu" w:date="2020-01-27T15:55:00Z">
              <w:rPr>
                <w:rFonts w:ascii="Arial" w:hAnsi="Arial" w:cs="Arial"/>
              </w:rPr>
            </w:rPrChange>
          </w:rPr>
          <w:tab/>
        </w:r>
        <w:del w:id="355" w:author="Calvin Wu" w:date="2020-02-13T19:45:00Z">
          <w:r w:rsidRPr="006F3450" w:rsidDel="00DA2630">
            <w:rPr>
              <w:rFonts w:asciiTheme="minorHAnsi" w:hAnsiTheme="minorHAnsi" w:cstheme="minorHAnsi"/>
              <w:rPrChange w:id="356" w:author="Calvin Wu" w:date="2020-01-27T15:55:00Z">
                <w:rPr>
                  <w:rFonts w:ascii="Arial" w:hAnsi="Arial" w:cs="Arial"/>
                </w:rPr>
              </w:rPrChange>
            </w:rPr>
            <w:tab/>
          </w:r>
          <w:r w:rsidRPr="006F3450" w:rsidDel="00DA2630">
            <w:rPr>
              <w:rFonts w:asciiTheme="minorHAnsi" w:hAnsiTheme="minorHAnsi" w:cstheme="minorHAnsi"/>
              <w:rPrChange w:id="357" w:author="Calvin Wu" w:date="2020-01-27T15:55:00Z">
                <w:rPr>
                  <w:rFonts w:ascii="Arial" w:hAnsi="Arial" w:cs="Arial"/>
                </w:rPr>
              </w:rPrChange>
            </w:rPr>
            <w:tab/>
          </w:r>
          <w:r w:rsidRPr="006F3450" w:rsidDel="00DA2630">
            <w:rPr>
              <w:rFonts w:asciiTheme="minorHAnsi" w:hAnsiTheme="minorHAnsi" w:cstheme="minorHAnsi"/>
              <w:rPrChange w:id="358" w:author="Calvin Wu" w:date="2020-01-27T15:55:00Z">
                <w:rPr>
                  <w:rFonts w:ascii="Arial" w:hAnsi="Arial" w:cs="Arial"/>
                </w:rPr>
              </w:rPrChange>
            </w:rPr>
            <w:tab/>
          </w:r>
          <w:r w:rsidRPr="006F3450" w:rsidDel="00DA2630">
            <w:rPr>
              <w:rFonts w:asciiTheme="minorHAnsi" w:hAnsiTheme="minorHAnsi" w:cstheme="minorHAnsi"/>
              <w:rPrChange w:id="359" w:author="Calvin Wu" w:date="2020-01-27T15:55:00Z">
                <w:rPr>
                  <w:rFonts w:ascii="Arial" w:hAnsi="Arial" w:cs="Arial"/>
                </w:rPr>
              </w:rPrChange>
            </w:rPr>
            <w:tab/>
          </w:r>
        </w:del>
        <w:r w:rsidRPr="006F3450">
          <w:rPr>
            <w:rFonts w:asciiTheme="minorHAnsi" w:hAnsiTheme="minorHAnsi" w:cstheme="minorHAnsi"/>
            <w:rPrChange w:id="360" w:author="Calvin Wu" w:date="2020-01-27T15:55:00Z">
              <w:rPr>
                <w:rFonts w:ascii="Arial" w:hAnsi="Arial" w:cs="Arial"/>
              </w:rPr>
            </w:rPrChange>
          </w:rPr>
          <w:tab/>
        </w:r>
      </w:ins>
      <w:ins w:id="361" w:author="Calvin Wu" w:date="2020-01-22T18:48:00Z">
        <w:r w:rsidR="005919BD" w:rsidRPr="00C410F9">
          <w:rPr>
            <w:rFonts w:asciiTheme="minorHAnsi" w:hAnsiTheme="minorHAnsi" w:cstheme="minorHAnsi"/>
          </w:rPr>
          <w:t xml:space="preserve">                  </w:t>
        </w:r>
      </w:ins>
      <w:ins w:id="362" w:author="Calvin Wu" w:date="2020-02-13T19:45:00Z">
        <w:r w:rsidR="00DA2630">
          <w:rPr>
            <w:rFonts w:asciiTheme="minorHAnsi" w:hAnsiTheme="minorHAnsi" w:cstheme="minorHAnsi"/>
          </w:rPr>
          <w:t xml:space="preserve">                                               </w:t>
        </w:r>
      </w:ins>
      <w:ins w:id="363" w:author="Calvin Wu" w:date="2020-01-22T18:48:00Z">
        <w:r w:rsidR="005919BD" w:rsidRPr="00C410F9">
          <w:rPr>
            <w:rFonts w:asciiTheme="minorHAnsi" w:hAnsiTheme="minorHAnsi" w:cstheme="minorHAnsi"/>
          </w:rPr>
          <w:t xml:space="preserve"> </w:t>
        </w:r>
      </w:ins>
      <w:ins w:id="364" w:author="Amy T Russell" w:date="2020-01-14T12:22:00Z">
        <w:r w:rsidRPr="006F3450">
          <w:rPr>
            <w:rFonts w:asciiTheme="minorHAnsi" w:hAnsiTheme="minorHAnsi" w:cstheme="minorHAnsi"/>
            <w:b/>
            <w:sz w:val="22"/>
            <w:szCs w:val="22"/>
            <w:rPrChange w:id="365" w:author="Calvin Wu" w:date="2020-01-27T15:55:00Z">
              <w:rPr>
                <w:b/>
                <w:sz w:val="22"/>
                <w:szCs w:val="22"/>
              </w:rPr>
            </w:rPrChange>
          </w:rPr>
          <w:t>Guangzhou, China</w:t>
        </w:r>
        <w:r w:rsidRPr="006F3450">
          <w:rPr>
            <w:rFonts w:asciiTheme="minorHAnsi" w:hAnsiTheme="minorHAnsi" w:cstheme="minorHAnsi"/>
            <w:rPrChange w:id="366" w:author="Calvin Wu" w:date="2020-01-27T15:55:00Z">
              <w:rPr>
                <w:rFonts w:ascii="Arial" w:hAnsi="Arial" w:cs="Arial"/>
              </w:rPr>
            </w:rPrChange>
          </w:rPr>
          <w:br/>
        </w:r>
      </w:ins>
      <w:ins w:id="367" w:author="Amy T Russell" w:date="2020-01-14T12:21:00Z">
        <w:r w:rsidRPr="00A4325F">
          <w:rPr>
            <w:rFonts w:asciiTheme="minorHAnsi" w:hAnsiTheme="minorHAnsi" w:cstheme="minorHAnsi"/>
            <w:sz w:val="22"/>
            <w:szCs w:val="22"/>
            <w:rPrChange w:id="368" w:author="Calvin Wu" w:date="2020-02-13T19:47:00Z">
              <w:rPr>
                <w:rFonts w:ascii="Arial" w:hAnsi="Arial" w:cs="Arial"/>
              </w:rPr>
            </w:rPrChange>
          </w:rPr>
          <w:t>President</w:t>
        </w:r>
      </w:ins>
      <w:ins w:id="369" w:author="Amy T Russell" w:date="2020-01-14T12:22:00Z">
        <w:r w:rsidRPr="00A4325F">
          <w:rPr>
            <w:rFonts w:asciiTheme="minorHAnsi" w:hAnsiTheme="minorHAnsi" w:cstheme="minorHAnsi"/>
            <w:sz w:val="22"/>
            <w:szCs w:val="22"/>
            <w:rPrChange w:id="370" w:author="Calvin Wu" w:date="2020-02-13T19:47:00Z">
              <w:rPr>
                <w:rFonts w:ascii="Arial" w:hAnsi="Arial" w:cs="Arial"/>
              </w:rPr>
            </w:rPrChange>
          </w:rPr>
          <w:t xml:space="preserve"> </w:t>
        </w:r>
      </w:ins>
      <w:ins w:id="371" w:author="Amy T Russell" w:date="2020-01-14T12:21:00Z">
        <w:r w:rsidRPr="00A4325F">
          <w:rPr>
            <w:rFonts w:asciiTheme="minorHAnsi" w:hAnsiTheme="minorHAnsi" w:cstheme="minorHAnsi"/>
            <w:sz w:val="22"/>
            <w:szCs w:val="22"/>
            <w:rPrChange w:id="372" w:author="Calvin Wu" w:date="2020-02-13T19:47:00Z">
              <w:rPr>
                <w:rFonts w:ascii="Arial" w:hAnsi="Arial" w:cs="Arial"/>
              </w:rPr>
            </w:rPrChange>
          </w:rPr>
          <w:t xml:space="preserve">of </w:t>
        </w:r>
      </w:ins>
      <w:ins w:id="373" w:author="Amy T Russell" w:date="2020-01-14T12:22:00Z">
        <w:r w:rsidRPr="00A4325F">
          <w:rPr>
            <w:rFonts w:asciiTheme="minorHAnsi" w:hAnsiTheme="minorHAnsi" w:cstheme="minorHAnsi"/>
            <w:sz w:val="22"/>
            <w:szCs w:val="22"/>
            <w:rPrChange w:id="374" w:author="Calvin Wu" w:date="2020-02-13T19:47:00Z">
              <w:rPr>
                <w:rFonts w:ascii="Arial" w:hAnsi="Arial" w:cs="Arial"/>
              </w:rPr>
            </w:rPrChange>
          </w:rPr>
          <w:t>Student Union Sports</w:t>
        </w:r>
      </w:ins>
      <w:ins w:id="375" w:author="Amy T Russell" w:date="2020-01-14T12:21:00Z">
        <w:r w:rsidRPr="00A4325F">
          <w:rPr>
            <w:rFonts w:asciiTheme="minorHAnsi" w:hAnsiTheme="minorHAnsi" w:cstheme="minorHAnsi"/>
            <w:sz w:val="22"/>
            <w:szCs w:val="22"/>
            <w:rPrChange w:id="376" w:author="Calvin Wu" w:date="2020-02-13T19:47:00Z">
              <w:rPr>
                <w:rFonts w:ascii="Arial" w:hAnsi="Arial" w:cs="Arial"/>
              </w:rPr>
            </w:rPrChange>
          </w:rPr>
          <w:t xml:space="preserve"> </w:t>
        </w:r>
      </w:ins>
      <w:ins w:id="377" w:author="Amy T Russell" w:date="2020-01-14T12:22:00Z">
        <w:r w:rsidRPr="00A4325F">
          <w:rPr>
            <w:rFonts w:asciiTheme="minorHAnsi" w:hAnsiTheme="minorHAnsi" w:cstheme="minorHAnsi"/>
            <w:sz w:val="22"/>
            <w:szCs w:val="22"/>
            <w:rPrChange w:id="378" w:author="Calvin Wu" w:date="2020-02-13T19:47:00Z">
              <w:rPr>
                <w:rFonts w:ascii="Arial" w:hAnsi="Arial" w:cs="Arial"/>
              </w:rPr>
            </w:rPrChange>
          </w:rPr>
          <w:t>D</w:t>
        </w:r>
      </w:ins>
      <w:ins w:id="379" w:author="Amy T Russell" w:date="2020-01-14T12:21:00Z">
        <w:r w:rsidRPr="00A4325F">
          <w:rPr>
            <w:rFonts w:asciiTheme="minorHAnsi" w:hAnsiTheme="minorHAnsi" w:cstheme="minorHAnsi"/>
            <w:sz w:val="22"/>
            <w:szCs w:val="22"/>
            <w:rPrChange w:id="380" w:author="Calvin Wu" w:date="2020-02-13T19:47:00Z">
              <w:rPr>
                <w:rFonts w:ascii="Arial" w:hAnsi="Arial" w:cs="Arial"/>
              </w:rPr>
            </w:rPrChange>
          </w:rPr>
          <w:t xml:space="preserve">epartment </w:t>
        </w:r>
      </w:ins>
      <w:ins w:id="381" w:author="Amy T Russell" w:date="2020-01-14T12:22:00Z">
        <w:r w:rsidRPr="00A4325F">
          <w:rPr>
            <w:rFonts w:asciiTheme="minorHAnsi" w:hAnsiTheme="minorHAnsi" w:cstheme="minorHAnsi"/>
            <w:sz w:val="22"/>
            <w:szCs w:val="22"/>
            <w:rPrChange w:id="382" w:author="Calvin Wu" w:date="2020-02-13T19:47:00Z">
              <w:rPr>
                <w:rFonts w:ascii="Arial" w:hAnsi="Arial" w:cs="Arial"/>
              </w:rPr>
            </w:rPrChange>
          </w:rPr>
          <w:tab/>
        </w:r>
        <w:r w:rsidRPr="00DA2630">
          <w:rPr>
            <w:rFonts w:asciiTheme="minorHAnsi" w:hAnsiTheme="minorHAnsi" w:cstheme="minorHAnsi"/>
            <w:rPrChange w:id="383" w:author="Calvin Wu" w:date="2020-02-13T19:46:00Z">
              <w:rPr>
                <w:rFonts w:ascii="Arial" w:hAnsi="Arial" w:cs="Arial"/>
              </w:rPr>
            </w:rPrChange>
          </w:rPr>
          <w:tab/>
        </w:r>
        <w:r w:rsidRPr="006F3450">
          <w:rPr>
            <w:rFonts w:asciiTheme="minorHAnsi" w:hAnsiTheme="minorHAnsi" w:cstheme="minorHAnsi"/>
            <w:rPrChange w:id="384" w:author="Calvin Wu" w:date="2020-01-27T15:55:00Z">
              <w:rPr>
                <w:rFonts w:ascii="Arial" w:hAnsi="Arial" w:cs="Arial"/>
              </w:rPr>
            </w:rPrChange>
          </w:rPr>
          <w:tab/>
        </w:r>
        <w:r w:rsidRPr="006F3450">
          <w:rPr>
            <w:rFonts w:asciiTheme="minorHAnsi" w:hAnsiTheme="minorHAnsi" w:cstheme="minorHAnsi"/>
            <w:rPrChange w:id="385" w:author="Calvin Wu" w:date="2020-01-27T15:55:00Z">
              <w:rPr>
                <w:rFonts w:ascii="Arial" w:hAnsi="Arial" w:cs="Arial"/>
              </w:rPr>
            </w:rPrChange>
          </w:rPr>
          <w:tab/>
        </w:r>
        <w:r w:rsidRPr="006F3450">
          <w:rPr>
            <w:rFonts w:asciiTheme="minorHAnsi" w:hAnsiTheme="minorHAnsi" w:cstheme="minorHAnsi"/>
            <w:rPrChange w:id="386" w:author="Calvin Wu" w:date="2020-01-27T15:55:00Z">
              <w:rPr>
                <w:rFonts w:ascii="Arial" w:hAnsi="Arial" w:cs="Arial"/>
              </w:rPr>
            </w:rPrChange>
          </w:rPr>
          <w:tab/>
        </w:r>
      </w:ins>
      <w:ins w:id="387" w:author="Calvin Wu" w:date="2020-02-13T19:52:00Z">
        <w:r w:rsidR="00A541C6">
          <w:rPr>
            <w:rFonts w:asciiTheme="minorHAnsi" w:hAnsiTheme="minorHAnsi" w:cstheme="minorHAnsi"/>
          </w:rPr>
          <w:t xml:space="preserve">      </w:t>
        </w:r>
      </w:ins>
      <w:ins w:id="388" w:author="Amy T Russell" w:date="2020-01-14T12:22:00Z">
        <w:del w:id="389" w:author="Calvin Wu" w:date="2020-02-13T19:52:00Z">
          <w:r w:rsidRPr="006F3450" w:rsidDel="00A541C6">
            <w:rPr>
              <w:rFonts w:asciiTheme="minorHAnsi" w:hAnsiTheme="minorHAnsi" w:cstheme="minorHAnsi"/>
              <w:rPrChange w:id="390" w:author="Calvin Wu" w:date="2020-01-27T15:55:00Z">
                <w:rPr>
                  <w:rFonts w:ascii="Arial" w:hAnsi="Arial" w:cs="Arial"/>
                </w:rPr>
              </w:rPrChange>
            </w:rPr>
            <w:tab/>
          </w:r>
        </w:del>
        <w:del w:id="391" w:author="Calvin Wu" w:date="2020-02-13T19:45:00Z">
          <w:r w:rsidRPr="006F3450" w:rsidDel="00DA2630">
            <w:rPr>
              <w:rFonts w:asciiTheme="minorHAnsi" w:hAnsiTheme="minorHAnsi" w:cstheme="minorHAnsi"/>
              <w:rPrChange w:id="392" w:author="Calvin Wu" w:date="2020-01-27T15:55:00Z">
                <w:rPr>
                  <w:rFonts w:ascii="Arial" w:hAnsi="Arial" w:cs="Arial"/>
                </w:rPr>
              </w:rPrChange>
            </w:rPr>
            <w:tab/>
          </w:r>
        </w:del>
      </w:ins>
      <w:ins w:id="393" w:author="Amy T Russell" w:date="2020-01-14T12:21:00Z">
        <w:r w:rsidRPr="006F3450">
          <w:rPr>
            <w:rFonts w:asciiTheme="minorHAnsi" w:hAnsiTheme="minorHAnsi" w:cstheme="minorHAnsi"/>
            <w:sz w:val="22"/>
            <w:szCs w:val="22"/>
            <w:rPrChange w:id="394" w:author="Calvin Wu" w:date="2020-01-27T15:56:00Z">
              <w:rPr>
                <w:rFonts w:ascii="Arial" w:hAnsi="Arial" w:cs="Arial"/>
              </w:rPr>
            </w:rPrChange>
          </w:rPr>
          <w:t>Nov</w:t>
        </w:r>
      </w:ins>
      <w:ins w:id="395" w:author="Calvin Wu" w:date="2020-02-13T19:52:00Z">
        <w:r w:rsidR="00A541C6">
          <w:rPr>
            <w:rFonts w:asciiTheme="minorHAnsi" w:hAnsiTheme="minorHAnsi" w:cstheme="minorHAnsi"/>
            <w:sz w:val="22"/>
            <w:szCs w:val="22"/>
          </w:rPr>
          <w:t>ember</w:t>
        </w:r>
      </w:ins>
      <w:ins w:id="396" w:author="Amy T Russell" w:date="2020-01-14T12:22:00Z">
        <w:r w:rsidRPr="006F3450">
          <w:rPr>
            <w:rFonts w:asciiTheme="minorHAnsi" w:hAnsiTheme="minorHAnsi" w:cstheme="minorHAnsi"/>
            <w:sz w:val="22"/>
            <w:szCs w:val="22"/>
            <w:rPrChange w:id="397" w:author="Calvin Wu" w:date="2020-01-27T15:56:00Z">
              <w:rPr>
                <w:rFonts w:ascii="Arial" w:hAnsi="Arial" w:cs="Arial"/>
              </w:rPr>
            </w:rPrChange>
          </w:rPr>
          <w:t xml:space="preserve"> </w:t>
        </w:r>
      </w:ins>
      <w:ins w:id="398" w:author="Amy T Russell" w:date="2020-01-14T12:21:00Z">
        <w:r w:rsidRPr="006F3450">
          <w:rPr>
            <w:rFonts w:asciiTheme="minorHAnsi" w:hAnsiTheme="minorHAnsi" w:cstheme="minorHAnsi"/>
            <w:sz w:val="22"/>
            <w:szCs w:val="22"/>
            <w:rPrChange w:id="399" w:author="Calvin Wu" w:date="2020-01-27T15:56:00Z">
              <w:rPr>
                <w:rFonts w:ascii="Arial" w:hAnsi="Arial" w:cs="Arial"/>
              </w:rPr>
            </w:rPrChange>
          </w:rPr>
          <w:t>2016-Dec</w:t>
        </w:r>
      </w:ins>
      <w:ins w:id="400" w:author="Calvin Wu" w:date="2020-02-13T19:52:00Z">
        <w:r w:rsidR="00A541C6">
          <w:rPr>
            <w:rFonts w:asciiTheme="minorHAnsi" w:hAnsiTheme="minorHAnsi" w:cstheme="minorHAnsi"/>
            <w:sz w:val="22"/>
            <w:szCs w:val="22"/>
          </w:rPr>
          <w:t>ember</w:t>
        </w:r>
      </w:ins>
      <w:ins w:id="401" w:author="Amy T Russell" w:date="2020-01-14T12:21:00Z">
        <w:r w:rsidRPr="006F3450">
          <w:rPr>
            <w:rFonts w:asciiTheme="minorHAnsi" w:hAnsiTheme="minorHAnsi" w:cstheme="minorHAnsi"/>
            <w:sz w:val="22"/>
            <w:szCs w:val="22"/>
            <w:rPrChange w:id="402" w:author="Calvin Wu" w:date="2020-01-27T15:56:00Z">
              <w:rPr>
                <w:rFonts w:ascii="Arial" w:hAnsi="Arial" w:cs="Arial"/>
              </w:rPr>
            </w:rPrChange>
          </w:rPr>
          <w:t xml:space="preserve"> 2017</w:t>
        </w:r>
      </w:ins>
    </w:p>
    <w:p w14:paraId="53381B47" w14:textId="170AB502" w:rsidR="000C4D37" w:rsidRDefault="00C04339" w:rsidP="000C4D37">
      <w:pPr>
        <w:pStyle w:val="ListParagraph"/>
        <w:numPr>
          <w:ilvl w:val="0"/>
          <w:numId w:val="44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ins w:id="403" w:author="Amy T Russell" w:date="2020-01-14T12:19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04" w:author="Calvin Wu" w:date="2020-01-27T15:55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Managed a team of </w:t>
        </w:r>
      </w:ins>
      <w:ins w:id="405" w:author="Amy T Russell" w:date="2020-01-14T12:20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06" w:author="Calvin Wu" w:date="2020-01-27T15:55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10-15 </w:t>
        </w:r>
      </w:ins>
      <w:ins w:id="407" w:author="Amy T Russell" w:date="2020-01-14T12:19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08" w:author="Calvin Wu" w:date="2020-01-27T15:55:00Z">
              <w:rPr>
                <w:rFonts w:ascii="Times New Roman" w:hAnsi="Times New Roman"/>
                <w:sz w:val="20"/>
                <w:szCs w:val="20"/>
              </w:rPr>
            </w:rPrChange>
          </w:rPr>
          <w:t>students to s</w:t>
        </w:r>
      </w:ins>
      <w:ins w:id="409" w:author="Amy T Russell" w:date="2020-01-14T12:17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10" w:author="Calvin Wu" w:date="2020-01-27T15:55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pearhead engagement </w:t>
        </w:r>
      </w:ins>
      <w:ins w:id="411" w:author="Amy T Russell" w:date="2020-01-14T12:18:00Z">
        <w:r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12" w:author="Calvin Wu" w:date="2020-01-27T15:55:00Z">
              <w:rPr>
                <w:rFonts w:ascii="Times New Roman" w:hAnsi="Times New Roman"/>
                <w:sz w:val="20"/>
                <w:szCs w:val="20"/>
              </w:rPr>
            </w:rPrChange>
          </w:rPr>
          <w:t>opportunities for the school community, with the goal of increasing overall wellness and deepening tie</w:t>
        </w:r>
        <w:r w:rsidR="00CE720D" w:rsidRPr="006F3450">
          <w:rPr>
            <w:rFonts w:asciiTheme="minorHAnsi" w:hAnsiTheme="minorHAnsi" w:cstheme="minorHAnsi"/>
            <w:color w:val="000000" w:themeColor="text1"/>
            <w:sz w:val="22"/>
            <w:szCs w:val="22"/>
            <w:rPrChange w:id="413" w:author="Calvin Wu" w:date="2020-01-27T15:55:00Z">
              <w:rPr>
                <w:rFonts w:ascii="Times New Roman" w:hAnsi="Times New Roman"/>
                <w:color w:val="000000" w:themeColor="text1"/>
                <w:sz w:val="22"/>
                <w:szCs w:val="22"/>
              </w:rPr>
            </w:rPrChange>
          </w:rPr>
          <w:t>s between faculty and students.</w:t>
        </w:r>
      </w:ins>
    </w:p>
    <w:p w14:paraId="65B4669F" w14:textId="77777777" w:rsidR="000C4D37" w:rsidRPr="000C4D37" w:rsidDel="00A738BF" w:rsidRDefault="000C4D37" w:rsidP="000C4D37">
      <w:pPr>
        <w:pStyle w:val="ListParagraph"/>
        <w:numPr>
          <w:ilvl w:val="0"/>
          <w:numId w:val="44"/>
        </w:numPr>
        <w:spacing w:before="120" w:after="60" w:line="276" w:lineRule="auto"/>
        <w:ind w:right="-1080"/>
        <w:rPr>
          <w:ins w:id="414" w:author="Amy T Russell" w:date="2020-01-14T12:18:00Z"/>
          <w:del w:id="415" w:author="Calvin Wu" w:date="2020-01-26T09:41:00Z"/>
          <w:rFonts w:asciiTheme="minorHAnsi" w:hAnsiTheme="minorHAnsi" w:cstheme="minorHAnsi"/>
          <w:color w:val="000000" w:themeColor="text1"/>
          <w:sz w:val="22"/>
          <w:szCs w:val="22"/>
          <w:rPrChange w:id="416" w:author="Calvin Wu" w:date="2020-02-19T09:11:00Z">
            <w:rPr>
              <w:ins w:id="417" w:author="Amy T Russell" w:date="2020-01-14T12:18:00Z"/>
              <w:del w:id="418" w:author="Calvin Wu" w:date="2020-01-26T09:41:00Z"/>
            </w:rPr>
          </w:rPrChange>
        </w:rPr>
      </w:pPr>
      <w:r w:rsidRPr="000C4D37">
        <w:rPr>
          <w:rFonts w:asciiTheme="minorHAnsi" w:hAnsiTheme="minorHAnsi" w:cstheme="minorHAnsi"/>
          <w:color w:val="000000" w:themeColor="text1"/>
          <w:sz w:val="22"/>
          <w:szCs w:val="22"/>
        </w:rPr>
        <w:t>Gold medals of men’s 100m and 200m freestyle in SCUT swimming competition</w:t>
      </w:r>
      <w:ins w:id="419" w:author="Amy T Russell" w:date="2020-01-14T12:20:00Z">
        <w:r w:rsidRPr="000C4D37">
          <w:rPr>
            <w:rFonts w:asciiTheme="minorHAnsi" w:hAnsiTheme="minorHAnsi" w:cstheme="minorHAnsi"/>
            <w:color w:val="000000" w:themeColor="text1"/>
            <w:sz w:val="22"/>
            <w:szCs w:val="22"/>
            <w:rPrChange w:id="420" w:author="Calvin Wu" w:date="2020-01-27T15:55:00Z">
              <w:rPr/>
            </w:rPrChange>
          </w:rPr>
          <w:t>.</w:t>
        </w:r>
      </w:ins>
    </w:p>
    <w:p w14:paraId="54D1DBBE" w14:textId="77777777" w:rsidR="000C4D37" w:rsidRPr="006F3450" w:rsidDel="00A738BF" w:rsidRDefault="000C4D37">
      <w:pPr>
        <w:pStyle w:val="ListParagraph"/>
        <w:numPr>
          <w:ilvl w:val="0"/>
          <w:numId w:val="44"/>
        </w:numPr>
        <w:spacing w:line="276" w:lineRule="auto"/>
        <w:rPr>
          <w:del w:id="421" w:author="Calvin Wu" w:date="2020-01-26T09:41:00Z"/>
          <w:b/>
          <w:smallCaps/>
          <w:color w:val="0000FF"/>
          <w:spacing w:val="40"/>
          <w:rPrChange w:id="422" w:author="Calvin Wu" w:date="2020-01-27T15:55:00Z">
            <w:rPr>
              <w:del w:id="423" w:author="Calvin Wu" w:date="2020-01-26T09:41:00Z"/>
              <w:b/>
              <w:smallCaps/>
              <w:color w:val="0000FF"/>
              <w:spacing w:val="40"/>
            </w:rPr>
          </w:rPrChange>
        </w:rPr>
        <w:pPrChange w:id="424" w:author="Calvin Wu" w:date="2020-02-19T09:11:00Z">
          <w:pPr>
            <w:spacing w:before="120" w:after="60" w:line="360" w:lineRule="auto"/>
            <w:ind w:left="-1166" w:right="-1080"/>
          </w:pPr>
        </w:pPrChange>
      </w:pPr>
      <w:del w:id="425" w:author="Calvin Wu" w:date="2020-01-26T09:41:00Z">
        <w:r w:rsidRPr="006F3450" w:rsidDel="00A738BF">
          <w:rPr>
            <w:noProof/>
            <w:rPrChange w:id="426" w:author="Calvin Wu" w:date="2020-01-27T15:5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0BE6FDE3" wp14:editId="37A69C98">
                  <wp:simplePos x="0" y="0"/>
                  <wp:positionH relativeFrom="column">
                    <wp:posOffset>-748665</wp:posOffset>
                  </wp:positionH>
                  <wp:positionV relativeFrom="paragraph">
                    <wp:posOffset>243840</wp:posOffset>
                  </wp:positionV>
                  <wp:extent cx="6920865" cy="0"/>
                  <wp:effectExtent l="13335" t="15240" r="25400" b="22860"/>
                  <wp:wrapNone/>
                  <wp:docPr id="5" name="Lin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9208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0974BBC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9.2pt" to="486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" strokecolor="#969696"/>
              </w:pict>
            </mc:Fallback>
          </mc:AlternateContent>
        </w:r>
        <w:r w:rsidRPr="00FC59FA" w:rsidDel="00A738BF">
          <w:rPr>
            <w:b/>
            <w:smallCaps/>
            <w:color w:val="808080"/>
            <w:spacing w:val="40"/>
          </w:rPr>
          <w:delText>A</w:delText>
        </w:r>
      </w:del>
      <w:ins w:id="427" w:author="Amy T Russell" w:date="2020-01-14T12:16:00Z">
        <w:del w:id="428" w:author="Calvin Wu" w:date="2020-01-26T09:41:00Z">
          <w:r w:rsidRPr="00FC59FA" w:rsidDel="00A738BF">
            <w:rPr>
              <w:b/>
              <w:smallCaps/>
              <w:color w:val="808080"/>
              <w:spacing w:val="40"/>
            </w:rPr>
            <w:delText>ACTIVITIES</w:delText>
          </w:r>
        </w:del>
      </w:ins>
      <w:del w:id="429" w:author="Calvin Wu" w:date="2020-01-26T09:41:00Z">
        <w:r w:rsidRPr="00FC59FA" w:rsidDel="00A738BF">
          <w:rPr>
            <w:b/>
            <w:smallCaps/>
            <w:color w:val="808080"/>
            <w:spacing w:val="40"/>
          </w:rPr>
          <w:delText>dditional Qualifications</w:delText>
        </w:r>
        <w:r w:rsidRPr="006F3450" w:rsidDel="00A738BF">
          <w:rPr>
            <w:b/>
            <w:smallCaps/>
            <w:color w:val="808080"/>
            <w:spacing w:val="40"/>
            <w:rPrChange w:id="430" w:author="Calvin Wu" w:date="2020-01-27T15:55:00Z">
              <w:rPr>
                <w:b/>
                <w:smallCaps/>
                <w:color w:val="808080"/>
                <w:spacing w:val="40"/>
              </w:rPr>
            </w:rPrChange>
          </w:rPr>
          <w:delText xml:space="preserve"> </w:delText>
        </w:r>
      </w:del>
    </w:p>
    <w:p w14:paraId="10CEB9A3" w14:textId="58A06408" w:rsidR="000C4D37" w:rsidRPr="000C4D37" w:rsidRDefault="000C4D37" w:rsidP="000C4D37">
      <w:pPr>
        <w:pStyle w:val="ListParagraph"/>
        <w:numPr>
          <w:ilvl w:val="0"/>
          <w:numId w:val="44"/>
        </w:numPr>
        <w:spacing w:line="276" w:lineRule="auto"/>
        <w:rPr>
          <w:sz w:val="20"/>
          <w:szCs w:val="20"/>
        </w:rPr>
      </w:pPr>
      <w:del w:id="431" w:author="Amy T Russell" w:date="2020-01-14T12:23:00Z">
        <w:r w:rsidRPr="006F3450" w:rsidDel="00CE720D">
          <w:rPr>
            <w:sz w:val="20"/>
            <w:szCs w:val="20"/>
            <w:rPrChange w:id="432" w:author="Calvin Wu" w:date="2020-01-27T15:55:00Z">
              <w:rPr>
                <w:sz w:val="22"/>
                <w:szCs w:val="22"/>
              </w:rPr>
            </w:rPrChange>
          </w:rPr>
          <w:delText>Business English Certificate (Higher): Overall 191, Pass at Grade C</w:delText>
        </w:r>
      </w:del>
    </w:p>
    <w:sectPr w:rsidR="000C4D37" w:rsidRPr="000C4D37" w:rsidSect="00C241EA">
      <w:headerReference w:type="default" r:id="rId11"/>
      <w:pgSz w:w="12240" w:h="15840"/>
      <w:pgMar w:top="990" w:right="1800" w:bottom="360" w:left="1800" w:header="270" w:footer="315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Amy T Russell" w:date="2020-01-14T11:59:00Z" w:initials="ATR">
    <w:p w14:paraId="72D1BDC5" w14:textId="77777777" w:rsidR="00FE1AAF" w:rsidRDefault="00FE1AAF">
      <w:pPr>
        <w:pStyle w:val="CommentText"/>
      </w:pPr>
      <w:r>
        <w:rPr>
          <w:rStyle w:val="CommentReference"/>
        </w:rPr>
        <w:annotationRef/>
      </w:r>
      <w:r>
        <w:t>redo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D1BD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D1BDC5" w16cid:durableId="21D2E7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1ADB" w14:textId="77777777" w:rsidR="00045DF9" w:rsidRDefault="00045DF9">
      <w:r>
        <w:separator/>
      </w:r>
    </w:p>
  </w:endnote>
  <w:endnote w:type="continuationSeparator" w:id="0">
    <w:p w14:paraId="4E4FB77F" w14:textId="77777777" w:rsidR="00045DF9" w:rsidRDefault="0004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A5B9" w14:textId="77777777" w:rsidR="00045DF9" w:rsidRDefault="00045DF9">
      <w:r>
        <w:separator/>
      </w:r>
    </w:p>
  </w:footnote>
  <w:footnote w:type="continuationSeparator" w:id="0">
    <w:p w14:paraId="08CA222F" w14:textId="77777777" w:rsidR="00045DF9" w:rsidRDefault="0004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FADCD" w14:textId="77777777" w:rsidR="00002057" w:rsidRDefault="00C275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73263" wp14:editId="33A4D77B">
              <wp:simplePos x="0" y="0"/>
              <wp:positionH relativeFrom="column">
                <wp:posOffset>-1143000</wp:posOffset>
              </wp:positionH>
              <wp:positionV relativeFrom="paragraph">
                <wp:posOffset>-171450</wp:posOffset>
              </wp:positionV>
              <wp:extent cx="7823835" cy="571500"/>
              <wp:effectExtent l="0" t="0" r="24765" b="381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835" cy="571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8EC69D" w14:textId="77777777" w:rsidR="00002057" w:rsidRPr="00CE720D" w:rsidRDefault="00002057">
                          <w:pPr>
                            <w:pStyle w:val="Heading1"/>
                            <w:ind w:left="-990" w:right="-990"/>
                            <w:jc w:val="center"/>
                            <w:rPr>
                              <w:rFonts w:asciiTheme="minorHAnsi" w:hAnsiTheme="minorHAnsi" w:cstheme="minorHAnsi"/>
                              <w:b/>
                              <w:smallCaps/>
                              <w:color w:val="808080"/>
                              <w:spacing w:val="20"/>
                              <w:sz w:val="8"/>
                              <w:szCs w:val="8"/>
                              <w:rPrChange w:id="433" w:author="Amy T Russell" w:date="2020-01-14T12:23:00Z">
                                <w:rPr>
                                  <w:b/>
                                  <w:smallCaps/>
                                  <w:color w:val="808080"/>
                                  <w:spacing w:val="20"/>
                                  <w:sz w:val="8"/>
                                  <w:szCs w:val="8"/>
                                </w:rPr>
                              </w:rPrChange>
                            </w:rPr>
                          </w:pPr>
                        </w:p>
                        <w:p w14:paraId="10666894" w14:textId="77777777" w:rsidR="00002057" w:rsidRPr="00CE720D" w:rsidRDefault="00D20685">
                          <w:pPr>
                            <w:pStyle w:val="Heading1"/>
                            <w:ind w:left="-990" w:right="-990"/>
                            <w:jc w:val="center"/>
                            <w:rPr>
                              <w:rFonts w:asciiTheme="minorHAnsi" w:hAnsiTheme="minorHAnsi" w:cstheme="minorHAnsi"/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  <w:rPrChange w:id="434" w:author="Amy T Russell" w:date="2020-01-14T12:23:00Z">
                                <w:rPr>
                                  <w:b/>
                                  <w:smallCaps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</w:rPrChange>
                            </w:rPr>
                          </w:pPr>
                          <w:bookmarkStart w:id="435" w:name="OLE_LINK1"/>
                          <w:bookmarkStart w:id="436" w:name="OLE_LINK2"/>
                          <w:bookmarkStart w:id="437" w:name="_Hlk454876750"/>
                          <w:r w:rsidRPr="00CE720D">
                            <w:rPr>
                              <w:rFonts w:asciiTheme="minorHAnsi" w:hAnsiTheme="minorHAnsi" w:cstheme="minorHAnsi"/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  <w:rPrChange w:id="438" w:author="Amy T Russell" w:date="2020-01-14T12:23:00Z">
                                <w:rPr>
                                  <w:b/>
                                  <w:smallCaps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</w:rPrChange>
                            </w:rPr>
                            <w:t xml:space="preserve">Ziyi </w:t>
                          </w:r>
                          <w:r w:rsidR="00FE1AAF" w:rsidRPr="00CE720D">
                            <w:rPr>
                              <w:rFonts w:asciiTheme="minorHAnsi" w:hAnsiTheme="minorHAnsi" w:cstheme="minorHAnsi"/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  <w:rPrChange w:id="439" w:author="Amy T Russell" w:date="2020-01-14T12:23:00Z">
                                <w:rPr>
                                  <w:b/>
                                  <w:smallCaps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</w:rPrChange>
                            </w:rPr>
                            <w:t xml:space="preserve">“Calvin” </w:t>
                          </w:r>
                          <w:r w:rsidRPr="00CE720D">
                            <w:rPr>
                              <w:rFonts w:asciiTheme="minorHAnsi" w:hAnsiTheme="minorHAnsi" w:cstheme="minorHAnsi"/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  <w:rPrChange w:id="440" w:author="Amy T Russell" w:date="2020-01-14T12:23:00Z">
                                <w:rPr>
                                  <w:b/>
                                  <w:smallCaps/>
                                  <w:color w:val="000000" w:themeColor="text1"/>
                                  <w:spacing w:val="40"/>
                                  <w:sz w:val="32"/>
                                  <w:szCs w:val="32"/>
                                </w:rPr>
                              </w:rPrChange>
                            </w:rPr>
                            <w:t xml:space="preserve">WU </w:t>
                          </w:r>
                        </w:p>
                        <w:p w14:paraId="43C6ACB0" w14:textId="77777777" w:rsidR="00002057" w:rsidRPr="00E74365" w:rsidRDefault="00FE1AAF">
                          <w:pPr>
                            <w:ind w:left="-630" w:right="-720"/>
                            <w:jc w:val="center"/>
                            <w:rPr>
                              <w:color w:val="0000FF"/>
                            </w:rPr>
                          </w:pPr>
                          <w:ins w:id="441" w:author="Amy T Russell" w:date="2020-01-14T11:55:00Z">
                            <w:r w:rsidRPr="00CE72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rPrChange w:id="442" w:author="Amy T Russell" w:date="2020-01-14T12:23:00Z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rPrChange>
                              </w:rPr>
                              <w:t>(</w:t>
                            </w:r>
                          </w:ins>
                          <w:r w:rsidR="00EB1198" w:rsidRPr="00CE720D">
                            <w:rPr>
                              <w:rFonts w:asciiTheme="minorHAnsi" w:hAnsiTheme="minorHAnsi" w:cstheme="minorHAnsi"/>
                              <w:color w:val="000000" w:themeColor="text1"/>
                              <w:sz w:val="22"/>
                              <w:szCs w:val="22"/>
                              <w:rPrChange w:id="443" w:author="Amy T Russell" w:date="2020-01-14T12:23:00Z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rPrChange>
                            </w:rPr>
                            <w:t>415</w:t>
                          </w:r>
                          <w:ins w:id="444" w:author="Amy T Russell" w:date="2020-01-14T11:55:00Z">
                            <w:r w:rsidRPr="00CE720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rPrChange w:id="445" w:author="Amy T Russell" w:date="2020-01-14T12:23:00Z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rPrChange>
                              </w:rPr>
                              <w:t xml:space="preserve">) </w:t>
                            </w:r>
                          </w:ins>
                          <w:del w:id="446" w:author="Amy T Russell" w:date="2020-01-14T11:55:00Z">
                            <w:r w:rsidR="00EB1198" w:rsidRPr="00CE720D" w:rsidDel="00FE1AA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rPrChange w:id="447" w:author="Amy T Russell" w:date="2020-01-14T12:23:00Z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rPrChange>
                              </w:rPr>
                              <w:delText>-</w:delText>
                            </w:r>
                          </w:del>
                          <w:r w:rsidR="00EB1198" w:rsidRPr="00CE720D">
                            <w:rPr>
                              <w:rFonts w:asciiTheme="minorHAnsi" w:hAnsiTheme="minorHAnsi" w:cstheme="minorHAnsi"/>
                              <w:color w:val="000000" w:themeColor="text1"/>
                              <w:sz w:val="22"/>
                              <w:szCs w:val="22"/>
                              <w:rPrChange w:id="448" w:author="Amy T Russell" w:date="2020-01-14T12:23:00Z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rPrChange>
                            </w:rPr>
                            <w:t>590-1145</w:t>
                          </w:r>
                          <w:r w:rsidR="00FA78E9" w:rsidRPr="00CE720D">
                            <w:rPr>
                              <w:rFonts w:asciiTheme="minorHAnsi" w:hAnsiTheme="minorHAnsi" w:cstheme="minorHAnsi"/>
                              <w:color w:val="000000" w:themeColor="text1"/>
                              <w:sz w:val="22"/>
                              <w:szCs w:val="22"/>
                              <w:rPrChange w:id="449" w:author="Amy T Russell" w:date="2020-01-14T12:23:00Z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color w:val="808080"/>
                              <w:sz w:val="22"/>
                              <w:szCs w:val="22"/>
                              <w:rPrChange w:id="450" w:author="Amy T Russell" w:date="2020-01-14T12:23:00Z">
                                <w:rPr>
                                  <w:color w:val="808080"/>
                                  <w:sz w:val="22"/>
                                  <w:szCs w:val="22"/>
                                </w:rPr>
                              </w:rPrChange>
                            </w:rPr>
                            <w:sym w:font="Wingdings 2" w:char="F0AE"/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color w:val="808080"/>
                              <w:sz w:val="22"/>
                              <w:szCs w:val="22"/>
                              <w:rPrChange w:id="451" w:author="Amy T Russell" w:date="2020-01-14T12:23:00Z">
                                <w:rPr>
                                  <w:color w:val="808080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color w:val="000080"/>
                              <w:sz w:val="22"/>
                              <w:szCs w:val="22"/>
                              <w:rPrChange w:id="452" w:author="Amy T Russell" w:date="2020-01-14T12:23:00Z">
                                <w:rPr>
                                  <w:color w:val="000080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r w:rsidR="00D20685" w:rsidRPr="00CE720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PrChange w:id="453" w:author="Amy T Russell" w:date="2020-01-14T12:23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>zyiwu@ucdavis.edu</w:t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PrChange w:id="454" w:author="Amy T Russell" w:date="2020-01-14T12:23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 </w:t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PrChange w:id="455" w:author="Amy T Russell" w:date="2020-01-14T12:23:00Z">
                                <w:rPr>
                                  <w:color w:val="808080"/>
                                  <w:sz w:val="22"/>
                                  <w:szCs w:val="22"/>
                                </w:rPr>
                              </w:rPrChange>
                            </w:rPr>
                            <w:sym w:font="Wingdings 2" w:char="F0AE"/>
                          </w:r>
                          <w:r w:rsidR="00002057" w:rsidRPr="00CE720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PrChange w:id="456" w:author="Amy T Russell" w:date="2020-01-14T12:23:00Z">
                                <w:rPr>
                                  <w:color w:val="000080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ins w:id="457" w:author="Amy T Russell" w:date="2020-01-14T11:55:00Z">
                            <w:r w:rsidRPr="00CE720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PrChange w:id="458" w:author="Amy T Russell" w:date="2020-01-14T12:23:00Z">
                                  <w:rPr>
                                    <w:color w:val="000080"/>
                                    <w:sz w:val="22"/>
                                    <w:szCs w:val="22"/>
                                  </w:rPr>
                                </w:rPrChange>
                              </w:rPr>
                              <w:t>San Francisco Bay Area</w:t>
                            </w:r>
                          </w:ins>
                          <w:r w:rsidR="00002057" w:rsidRPr="00CE720D">
                            <w:rPr>
                              <w:rFonts w:asciiTheme="minorHAnsi" w:hAnsiTheme="minorHAnsi" w:cstheme="minorHAnsi"/>
                              <w:color w:val="808080"/>
                              <w:sz w:val="22"/>
                              <w:szCs w:val="22"/>
                              <w:rPrChange w:id="459" w:author="Amy T Russell" w:date="2020-01-14T12:23:00Z">
                                <w:rPr>
                                  <w:color w:val="808080"/>
                                  <w:sz w:val="22"/>
                                  <w:szCs w:val="22"/>
                                </w:rPr>
                              </w:rPrChange>
                            </w:rPr>
                            <w:t xml:space="preserve"> </w:t>
                          </w:r>
                          <w:ins w:id="460" w:author="Amy T Russell" w:date="2020-01-14T11:56:00Z">
                            <w:r w:rsidRPr="00CE720D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rPrChange w:id="461" w:author="Amy T Russell" w:date="2020-01-14T12:23:00Z">
                                  <w:rPr>
                                    <w:color w:val="808080"/>
                                    <w:sz w:val="22"/>
                                    <w:szCs w:val="22"/>
                                  </w:rPr>
                                </w:rPrChange>
                              </w:rPr>
                              <w:sym w:font="Wingdings 2" w:char="F0AE"/>
                            </w:r>
                            <w:r w:rsidRPr="00CE720D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rPrChange w:id="462" w:author="Amy T Russell" w:date="2020-01-14T12:23:00Z">
                                  <w:rPr>
                                    <w:color w:val="808080"/>
                                    <w:sz w:val="22"/>
                                    <w:szCs w:val="22"/>
                                  </w:rPr>
                                </w:rPrChange>
                              </w:rPr>
                              <w:t xml:space="preserve"> </w:t>
                            </w:r>
                          </w:ins>
                          <w:del w:id="463" w:author="Amy T Russell" w:date="2020-01-14T11:55:00Z">
                            <w:r w:rsidR="00C241EA" w:rsidRPr="00CE720D" w:rsidDel="00FE1AA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rPrChange w:id="464" w:author="Amy T Russell" w:date="2020-01-14T12:23:00Z">
                                  <w:rPr>
                                    <w:sz w:val="22"/>
                                    <w:szCs w:val="22"/>
                                  </w:rPr>
                                </w:rPrChange>
                              </w:rPr>
                              <w:delText>LinkedIn.com/</w:delText>
                            </w:r>
                            <w:r w:rsidR="00616347" w:rsidRPr="00CE720D" w:rsidDel="00FE1AAF">
                              <w:rPr>
                                <w:rFonts w:asciiTheme="minorHAnsi" w:hAnsiTheme="minorHAnsi" w:cstheme="minorHAnsi"/>
                                <w:rPrChange w:id="465" w:author="Amy T Russell" w:date="2020-01-14T12:23:00Z">
                                  <w:rPr/>
                                </w:rPrChange>
                              </w:rPr>
                              <w:delText xml:space="preserve"> </w:delText>
                            </w:r>
                          </w:del>
                          <w:r w:rsidR="00616347" w:rsidRPr="00CE720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rPrChange w:id="466" w:author="Amy T Russell" w:date="2020-01-14T12:23:00Z">
                                <w:rPr>
                                  <w:sz w:val="22"/>
                                  <w:szCs w:val="22"/>
                                </w:rPr>
                              </w:rPrChange>
                            </w:rPr>
                            <w:t>www.linkedin.com/in/ziyi-wu</w:t>
                          </w:r>
                          <w:del w:id="467" w:author="Amy T Russell" w:date="2020-01-14T11:55:00Z">
                            <w:r w:rsidR="00002057" w:rsidRPr="00E74365" w:rsidDel="00FE1AAF">
                              <w:rPr>
                                <w:color w:val="99CCFF"/>
                              </w:rPr>
                              <w:delText>)</w:delText>
                            </w:r>
                          </w:del>
                        </w:p>
                        <w:bookmarkEnd w:id="435"/>
                        <w:bookmarkEnd w:id="436"/>
                        <w:bookmarkEnd w:id="437"/>
                        <w:p w14:paraId="37DBBB3F" w14:textId="77777777" w:rsidR="00002057" w:rsidRDefault="000020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732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0pt;margin-top:-13.5pt;width:616.0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" filled="f">
              <v:textbox>
                <w:txbxContent>
                  <w:p w14:paraId="508EC69D" w14:textId="77777777" w:rsidR="00002057" w:rsidRPr="00CE720D" w:rsidRDefault="00002057">
                    <w:pPr>
                      <w:pStyle w:val="Heading1"/>
                      <w:ind w:left="-990" w:right="-990"/>
                      <w:jc w:val="center"/>
                      <w:rPr>
                        <w:rFonts w:asciiTheme="minorHAnsi" w:hAnsiTheme="minorHAnsi" w:cstheme="minorHAnsi"/>
                        <w:b/>
                        <w:smallCaps/>
                        <w:color w:val="808080"/>
                        <w:spacing w:val="20"/>
                        <w:sz w:val="8"/>
                        <w:szCs w:val="8"/>
                        <w:rPrChange w:id="469" w:author="Amy T Russell" w:date="2020-01-14T12:23:00Z">
                          <w:rPr>
                            <w:b/>
                            <w:smallCaps/>
                            <w:color w:val="808080"/>
                            <w:spacing w:val="20"/>
                            <w:sz w:val="8"/>
                            <w:szCs w:val="8"/>
                          </w:rPr>
                        </w:rPrChange>
                      </w:rPr>
                    </w:pPr>
                  </w:p>
                  <w:p w14:paraId="10666894" w14:textId="77777777" w:rsidR="00002057" w:rsidRPr="00CE720D" w:rsidRDefault="00D20685">
                    <w:pPr>
                      <w:pStyle w:val="Heading1"/>
                      <w:ind w:left="-990" w:right="-990"/>
                      <w:jc w:val="center"/>
                      <w:rPr>
                        <w:rFonts w:asciiTheme="minorHAnsi" w:hAnsiTheme="minorHAnsi" w:cstheme="minorHAnsi"/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  <w:rPrChange w:id="470" w:author="Amy T Russell" w:date="2020-01-14T12:23:00Z">
                          <w:rPr>
                            <w:b/>
                            <w:smallCaps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</w:rPrChange>
                      </w:rPr>
                    </w:pPr>
                    <w:bookmarkStart w:id="471" w:name="OLE_LINK1"/>
                    <w:bookmarkStart w:id="472" w:name="OLE_LINK2"/>
                    <w:bookmarkStart w:id="473" w:name="_Hlk454876750"/>
                    <w:r w:rsidRPr="00CE720D">
                      <w:rPr>
                        <w:rFonts w:asciiTheme="minorHAnsi" w:hAnsiTheme="minorHAnsi" w:cstheme="minorHAnsi"/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  <w:rPrChange w:id="474" w:author="Amy T Russell" w:date="2020-01-14T12:23:00Z">
                          <w:rPr>
                            <w:b/>
                            <w:smallCaps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</w:rPrChange>
                      </w:rPr>
                      <w:t xml:space="preserve">Ziyi </w:t>
                    </w:r>
                    <w:r w:rsidR="00FE1AAF" w:rsidRPr="00CE720D">
                      <w:rPr>
                        <w:rFonts w:asciiTheme="minorHAnsi" w:hAnsiTheme="minorHAnsi" w:cstheme="minorHAnsi"/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  <w:rPrChange w:id="475" w:author="Amy T Russell" w:date="2020-01-14T12:23:00Z">
                          <w:rPr>
                            <w:b/>
                            <w:smallCaps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</w:rPrChange>
                      </w:rPr>
                      <w:t xml:space="preserve">“Calvin” </w:t>
                    </w:r>
                    <w:r w:rsidRPr="00CE720D">
                      <w:rPr>
                        <w:rFonts w:asciiTheme="minorHAnsi" w:hAnsiTheme="minorHAnsi" w:cstheme="minorHAnsi"/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  <w:rPrChange w:id="476" w:author="Amy T Russell" w:date="2020-01-14T12:23:00Z">
                          <w:rPr>
                            <w:b/>
                            <w:smallCaps/>
                            <w:color w:val="000000" w:themeColor="text1"/>
                            <w:spacing w:val="40"/>
                            <w:sz w:val="32"/>
                            <w:szCs w:val="32"/>
                          </w:rPr>
                        </w:rPrChange>
                      </w:rPr>
                      <w:t xml:space="preserve">WU </w:t>
                    </w:r>
                  </w:p>
                  <w:p w14:paraId="43C6ACB0" w14:textId="77777777" w:rsidR="00002057" w:rsidRPr="00E74365" w:rsidRDefault="00FE1AAF">
                    <w:pPr>
                      <w:ind w:left="-630" w:right="-720"/>
                      <w:jc w:val="center"/>
                      <w:rPr>
                        <w:color w:val="0000FF"/>
                      </w:rPr>
                    </w:pPr>
                    <w:ins w:id="477" w:author="Amy T Russell" w:date="2020-01-14T11:55:00Z">
                      <w:r w:rsidRPr="00CE72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rPrChange w:id="478" w:author="Amy T Russell" w:date="2020-01-14T12:23:00Z"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rPrChange>
                        </w:rPr>
                        <w:t>(</w:t>
                      </w:r>
                    </w:ins>
                    <w:r w:rsidR="00EB1198" w:rsidRPr="00CE720D">
                      <w:rPr>
                        <w:rFonts w:asciiTheme="minorHAnsi" w:hAnsiTheme="minorHAnsi" w:cstheme="minorHAnsi"/>
                        <w:color w:val="000000" w:themeColor="text1"/>
                        <w:sz w:val="22"/>
                        <w:szCs w:val="22"/>
                        <w:rPrChange w:id="479" w:author="Amy T Russell" w:date="2020-01-14T12:23:00Z">
                          <w:rPr>
                            <w:color w:val="000000" w:themeColor="text1"/>
                            <w:sz w:val="22"/>
                            <w:szCs w:val="22"/>
                          </w:rPr>
                        </w:rPrChange>
                      </w:rPr>
                      <w:t>415</w:t>
                    </w:r>
                    <w:ins w:id="480" w:author="Amy T Russell" w:date="2020-01-14T11:55:00Z">
                      <w:r w:rsidRPr="00CE720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rPrChange w:id="481" w:author="Amy T Russell" w:date="2020-01-14T12:23:00Z"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rPrChange>
                        </w:rPr>
                        <w:t xml:space="preserve">) </w:t>
                      </w:r>
                    </w:ins>
                    <w:del w:id="482" w:author="Amy T Russell" w:date="2020-01-14T11:55:00Z">
                      <w:r w:rsidR="00EB1198" w:rsidRPr="00CE720D" w:rsidDel="00FE1AAF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rPrChange w:id="483" w:author="Amy T Russell" w:date="2020-01-14T12:23:00Z"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rPrChange>
                        </w:rPr>
                        <w:delText>-</w:delText>
                      </w:r>
                    </w:del>
                    <w:r w:rsidR="00EB1198" w:rsidRPr="00CE720D">
                      <w:rPr>
                        <w:rFonts w:asciiTheme="minorHAnsi" w:hAnsiTheme="minorHAnsi" w:cstheme="minorHAnsi"/>
                        <w:color w:val="000000" w:themeColor="text1"/>
                        <w:sz w:val="22"/>
                        <w:szCs w:val="22"/>
                        <w:rPrChange w:id="484" w:author="Amy T Russell" w:date="2020-01-14T12:23:00Z">
                          <w:rPr>
                            <w:color w:val="000000" w:themeColor="text1"/>
                            <w:sz w:val="22"/>
                            <w:szCs w:val="22"/>
                          </w:rPr>
                        </w:rPrChange>
                      </w:rPr>
                      <w:t>590-1145</w:t>
                    </w:r>
                    <w:r w:rsidR="00FA78E9" w:rsidRPr="00CE720D">
                      <w:rPr>
                        <w:rFonts w:asciiTheme="minorHAnsi" w:hAnsiTheme="minorHAnsi" w:cstheme="minorHAnsi"/>
                        <w:color w:val="000000" w:themeColor="text1"/>
                        <w:sz w:val="22"/>
                        <w:szCs w:val="22"/>
                        <w:rPrChange w:id="485" w:author="Amy T Russell" w:date="2020-01-14T12:23:00Z">
                          <w:rPr>
                            <w:color w:val="000000" w:themeColor="text1"/>
                            <w:sz w:val="22"/>
                            <w:szCs w:val="22"/>
                          </w:rPr>
                        </w:rPrChange>
                      </w:rPr>
                      <w:t xml:space="preserve"> </w:t>
                    </w:r>
                    <w:r w:rsidR="00002057" w:rsidRPr="00CE720D">
                      <w:rPr>
                        <w:rFonts w:asciiTheme="minorHAnsi" w:hAnsiTheme="minorHAnsi" w:cstheme="minorHAnsi"/>
                        <w:color w:val="808080"/>
                        <w:sz w:val="22"/>
                        <w:szCs w:val="22"/>
                        <w:rPrChange w:id="486" w:author="Amy T Russell" w:date="2020-01-14T12:23:00Z">
                          <w:rPr>
                            <w:color w:val="808080"/>
                            <w:sz w:val="22"/>
                            <w:szCs w:val="22"/>
                          </w:rPr>
                        </w:rPrChange>
                      </w:rPr>
                      <w:sym w:font="Wingdings 2" w:char="F0AE"/>
                    </w:r>
                    <w:r w:rsidR="00002057" w:rsidRPr="00CE720D">
                      <w:rPr>
                        <w:rFonts w:asciiTheme="minorHAnsi" w:hAnsiTheme="minorHAnsi" w:cstheme="minorHAnsi"/>
                        <w:color w:val="808080"/>
                        <w:sz w:val="22"/>
                        <w:szCs w:val="22"/>
                        <w:rPrChange w:id="487" w:author="Amy T Russell" w:date="2020-01-14T12:23:00Z">
                          <w:rPr>
                            <w:color w:val="808080"/>
                            <w:sz w:val="22"/>
                            <w:szCs w:val="22"/>
                          </w:rPr>
                        </w:rPrChange>
                      </w:rPr>
                      <w:t xml:space="preserve"> </w:t>
                    </w:r>
                    <w:r w:rsidR="00002057" w:rsidRPr="00CE720D">
                      <w:rPr>
                        <w:rFonts w:asciiTheme="minorHAnsi" w:hAnsiTheme="minorHAnsi" w:cstheme="minorHAnsi"/>
                        <w:color w:val="000080"/>
                        <w:sz w:val="22"/>
                        <w:szCs w:val="22"/>
                        <w:rPrChange w:id="488" w:author="Amy T Russell" w:date="2020-01-14T12:23:00Z">
                          <w:rPr>
                            <w:color w:val="000080"/>
                            <w:sz w:val="22"/>
                            <w:szCs w:val="22"/>
                          </w:rPr>
                        </w:rPrChange>
                      </w:rPr>
                      <w:t xml:space="preserve"> </w:t>
                    </w:r>
                    <w:r w:rsidR="00D20685" w:rsidRPr="00CE720D">
                      <w:rPr>
                        <w:rFonts w:asciiTheme="minorHAnsi" w:hAnsiTheme="minorHAnsi" w:cstheme="minorHAnsi"/>
                        <w:sz w:val="22"/>
                        <w:szCs w:val="22"/>
                        <w:rPrChange w:id="489" w:author="Amy T Russell" w:date="2020-01-14T12:23:00Z">
                          <w:rPr>
                            <w:sz w:val="22"/>
                            <w:szCs w:val="22"/>
                          </w:rPr>
                        </w:rPrChange>
                      </w:rPr>
                      <w:t>zyiwu@ucdavis.edu</w:t>
                    </w:r>
                    <w:r w:rsidR="00002057" w:rsidRPr="00CE720D">
                      <w:rPr>
                        <w:rFonts w:asciiTheme="minorHAnsi" w:hAnsiTheme="minorHAnsi" w:cstheme="minorHAnsi"/>
                        <w:sz w:val="22"/>
                        <w:szCs w:val="22"/>
                        <w:rPrChange w:id="490" w:author="Amy T Russell" w:date="2020-01-14T12:23:00Z">
                          <w:rPr>
                            <w:sz w:val="22"/>
                            <w:szCs w:val="22"/>
                          </w:rPr>
                        </w:rPrChange>
                      </w:rPr>
                      <w:t xml:space="preserve">  </w:t>
                    </w:r>
                    <w:r w:rsidR="00002057" w:rsidRPr="00CE720D">
                      <w:rPr>
                        <w:rFonts w:asciiTheme="minorHAnsi" w:hAnsiTheme="minorHAnsi" w:cstheme="minorHAnsi"/>
                        <w:sz w:val="22"/>
                        <w:szCs w:val="22"/>
                        <w:rPrChange w:id="491" w:author="Amy T Russell" w:date="2020-01-14T12:23:00Z">
                          <w:rPr>
                            <w:color w:val="808080"/>
                            <w:sz w:val="22"/>
                            <w:szCs w:val="22"/>
                          </w:rPr>
                        </w:rPrChange>
                      </w:rPr>
                      <w:sym w:font="Wingdings 2" w:char="F0AE"/>
                    </w:r>
                    <w:r w:rsidR="00002057" w:rsidRPr="00CE720D">
                      <w:rPr>
                        <w:rFonts w:asciiTheme="minorHAnsi" w:hAnsiTheme="minorHAnsi" w:cstheme="minorHAnsi"/>
                        <w:sz w:val="22"/>
                        <w:szCs w:val="22"/>
                        <w:rPrChange w:id="492" w:author="Amy T Russell" w:date="2020-01-14T12:23:00Z">
                          <w:rPr>
                            <w:color w:val="000080"/>
                            <w:sz w:val="22"/>
                            <w:szCs w:val="22"/>
                          </w:rPr>
                        </w:rPrChange>
                      </w:rPr>
                      <w:t xml:space="preserve"> </w:t>
                    </w:r>
                    <w:ins w:id="493" w:author="Amy T Russell" w:date="2020-01-14T11:55:00Z">
                      <w:r w:rsidRPr="00CE720D">
                        <w:rPr>
                          <w:rFonts w:asciiTheme="minorHAnsi" w:hAnsiTheme="minorHAnsi" w:cstheme="minorHAnsi"/>
                          <w:sz w:val="22"/>
                          <w:szCs w:val="22"/>
                          <w:rPrChange w:id="494" w:author="Amy T Russell" w:date="2020-01-14T12:23:00Z">
                            <w:rPr>
                              <w:color w:val="000080"/>
                              <w:sz w:val="22"/>
                              <w:szCs w:val="22"/>
                            </w:rPr>
                          </w:rPrChange>
                        </w:rPr>
                        <w:t>San Francisco Bay Area</w:t>
                      </w:r>
                    </w:ins>
                    <w:r w:rsidR="00002057" w:rsidRPr="00CE720D">
                      <w:rPr>
                        <w:rFonts w:asciiTheme="minorHAnsi" w:hAnsiTheme="minorHAnsi" w:cstheme="minorHAnsi"/>
                        <w:color w:val="808080"/>
                        <w:sz w:val="22"/>
                        <w:szCs w:val="22"/>
                        <w:rPrChange w:id="495" w:author="Amy T Russell" w:date="2020-01-14T12:23:00Z">
                          <w:rPr>
                            <w:color w:val="808080"/>
                            <w:sz w:val="22"/>
                            <w:szCs w:val="22"/>
                          </w:rPr>
                        </w:rPrChange>
                      </w:rPr>
                      <w:t xml:space="preserve"> </w:t>
                    </w:r>
                    <w:ins w:id="496" w:author="Amy T Russell" w:date="2020-01-14T11:56:00Z">
                      <w:r w:rsidRPr="00CE720D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rPrChange w:id="497" w:author="Amy T Russell" w:date="2020-01-14T12:23:00Z">
                            <w:rPr>
                              <w:color w:val="808080"/>
                              <w:sz w:val="22"/>
                              <w:szCs w:val="22"/>
                            </w:rPr>
                          </w:rPrChange>
                        </w:rPr>
                        <w:sym w:font="Wingdings 2" w:char="F0AE"/>
                      </w:r>
                      <w:r w:rsidRPr="00CE720D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rPrChange w:id="498" w:author="Amy T Russell" w:date="2020-01-14T12:23:00Z">
                            <w:rPr>
                              <w:color w:val="808080"/>
                              <w:sz w:val="22"/>
                              <w:szCs w:val="22"/>
                            </w:rPr>
                          </w:rPrChange>
                        </w:rPr>
                        <w:t xml:space="preserve"> </w:t>
                      </w:r>
                    </w:ins>
                    <w:del w:id="499" w:author="Amy T Russell" w:date="2020-01-14T11:55:00Z">
                      <w:r w:rsidR="00C241EA" w:rsidRPr="00CE720D" w:rsidDel="00FE1AAF">
                        <w:rPr>
                          <w:rFonts w:asciiTheme="minorHAnsi" w:hAnsiTheme="minorHAnsi" w:cstheme="minorHAnsi"/>
                          <w:sz w:val="22"/>
                          <w:szCs w:val="22"/>
                          <w:rPrChange w:id="500" w:author="Amy T Russell" w:date="2020-01-14T12:23:00Z">
                            <w:rPr>
                              <w:sz w:val="22"/>
                              <w:szCs w:val="22"/>
                            </w:rPr>
                          </w:rPrChange>
                        </w:rPr>
                        <w:delText>LinkedIn.com/</w:delText>
                      </w:r>
                      <w:r w:rsidR="00616347" w:rsidRPr="00CE720D" w:rsidDel="00FE1AAF">
                        <w:rPr>
                          <w:rFonts w:asciiTheme="minorHAnsi" w:hAnsiTheme="minorHAnsi" w:cstheme="minorHAnsi"/>
                          <w:rPrChange w:id="501" w:author="Amy T Russell" w:date="2020-01-14T12:23:00Z">
                            <w:rPr/>
                          </w:rPrChange>
                        </w:rPr>
                        <w:delText xml:space="preserve"> </w:delText>
                      </w:r>
                    </w:del>
                    <w:r w:rsidR="00616347" w:rsidRPr="00CE720D">
                      <w:rPr>
                        <w:rFonts w:asciiTheme="minorHAnsi" w:hAnsiTheme="minorHAnsi" w:cstheme="minorHAnsi"/>
                        <w:sz w:val="22"/>
                        <w:szCs w:val="22"/>
                        <w:rPrChange w:id="502" w:author="Amy T Russell" w:date="2020-01-14T12:23:00Z">
                          <w:rPr>
                            <w:sz w:val="22"/>
                            <w:szCs w:val="22"/>
                          </w:rPr>
                        </w:rPrChange>
                      </w:rPr>
                      <w:t>www.linkedin.com/in/ziyi-wu</w:t>
                    </w:r>
                    <w:del w:id="503" w:author="Amy T Russell" w:date="2020-01-14T11:55:00Z">
                      <w:r w:rsidR="00002057" w:rsidRPr="00E74365" w:rsidDel="00FE1AAF">
                        <w:rPr>
                          <w:color w:val="99CCFF"/>
                        </w:rPr>
                        <w:delText>)</w:delText>
                      </w:r>
                    </w:del>
                  </w:p>
                  <w:bookmarkEnd w:id="471"/>
                  <w:bookmarkEnd w:id="472"/>
                  <w:bookmarkEnd w:id="473"/>
                  <w:p w14:paraId="37DBBB3F" w14:textId="77777777" w:rsidR="00002057" w:rsidRDefault="00002057"/>
                </w:txbxContent>
              </v:textbox>
            </v:shape>
          </w:pict>
        </mc:Fallback>
      </mc:AlternateContent>
    </w:r>
    <w:r w:rsidR="00D2068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EB6984" wp14:editId="433BD301">
              <wp:simplePos x="0" y="0"/>
              <wp:positionH relativeFrom="column">
                <wp:posOffset>-1205865</wp:posOffset>
              </wp:positionH>
              <wp:positionV relativeFrom="paragraph">
                <wp:posOffset>9560560</wp:posOffset>
              </wp:positionV>
              <wp:extent cx="7886700" cy="0"/>
              <wp:effectExtent l="38735" t="35560" r="50165" b="5334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D5791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95pt,752.8pt" to="526.05pt,7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" strokecolor="#969696" strokeweight="4pt"/>
          </w:pict>
        </mc:Fallback>
      </mc:AlternateContent>
    </w:r>
    <w:r w:rsidR="00D2068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1AB656" wp14:editId="40D1ED70">
              <wp:simplePos x="0" y="0"/>
              <wp:positionH relativeFrom="column">
                <wp:posOffset>-1205865</wp:posOffset>
              </wp:positionH>
              <wp:positionV relativeFrom="paragraph">
                <wp:posOffset>412115</wp:posOffset>
              </wp:positionV>
              <wp:extent cx="7886700" cy="0"/>
              <wp:effectExtent l="38735" t="43815" r="50165" b="450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F7F5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95pt,32.45pt" to="526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" strokecolor="#969696" strokeweight="4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188"/>
    <w:multiLevelType w:val="hybridMultilevel"/>
    <w:tmpl w:val="842E7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58E1"/>
    <w:multiLevelType w:val="hybridMultilevel"/>
    <w:tmpl w:val="A1F8492C"/>
    <w:lvl w:ilvl="0" w:tplc="8FD0B7E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17CD1"/>
    <w:multiLevelType w:val="multilevel"/>
    <w:tmpl w:val="CDE66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48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DF4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6128C8"/>
    <w:multiLevelType w:val="hybridMultilevel"/>
    <w:tmpl w:val="6400B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5F3B"/>
    <w:multiLevelType w:val="hybridMultilevel"/>
    <w:tmpl w:val="2678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3C5D"/>
    <w:multiLevelType w:val="hybridMultilevel"/>
    <w:tmpl w:val="E2C42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771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4D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 w15:restartNumberingAfterBreak="0">
    <w:nsid w:val="2F173C70"/>
    <w:multiLevelType w:val="hybridMultilevel"/>
    <w:tmpl w:val="A4B2B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A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A166D6"/>
    <w:multiLevelType w:val="hybridMultilevel"/>
    <w:tmpl w:val="DB747D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6E4D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135333"/>
    <w:multiLevelType w:val="hybridMultilevel"/>
    <w:tmpl w:val="034CBABA"/>
    <w:lvl w:ilvl="0" w:tplc="B34871E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C000162"/>
    <w:multiLevelType w:val="hybridMultilevel"/>
    <w:tmpl w:val="7A80ECD0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17" w15:restartNumberingAfterBreak="0">
    <w:nsid w:val="3C0F3E49"/>
    <w:multiLevelType w:val="hybridMultilevel"/>
    <w:tmpl w:val="4A423754"/>
    <w:lvl w:ilvl="0" w:tplc="5E78BBA2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25C8F"/>
    <w:multiLevelType w:val="hybridMultilevel"/>
    <w:tmpl w:val="2F202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C0DAE"/>
    <w:multiLevelType w:val="hybridMultilevel"/>
    <w:tmpl w:val="D98093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1157843"/>
    <w:multiLevelType w:val="hybridMultilevel"/>
    <w:tmpl w:val="F154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01D21"/>
    <w:multiLevelType w:val="multilevel"/>
    <w:tmpl w:val="DB747D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4E33E8"/>
    <w:multiLevelType w:val="hybridMultilevel"/>
    <w:tmpl w:val="FF063046"/>
    <w:lvl w:ilvl="0" w:tplc="908AA4F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F460D"/>
    <w:multiLevelType w:val="hybridMultilevel"/>
    <w:tmpl w:val="578C1396"/>
    <w:lvl w:ilvl="0" w:tplc="395E3B3C">
      <w:start w:val="1"/>
      <w:numFmt w:val="bullet"/>
      <w:lvlText w:val=""/>
      <w:lvlJc w:val="left"/>
      <w:pPr>
        <w:tabs>
          <w:tab w:val="num" w:pos="360"/>
        </w:tabs>
        <w:ind w:left="1800" w:hanging="360"/>
      </w:pPr>
      <w:rPr>
        <w:rFonts w:ascii="Wingdings 2" w:hAnsi="Wingdings 2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A25B3"/>
    <w:multiLevelType w:val="hybridMultilevel"/>
    <w:tmpl w:val="2D823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F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D8F3D14"/>
    <w:multiLevelType w:val="multilevel"/>
    <w:tmpl w:val="FF06304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31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0356B3"/>
    <w:multiLevelType w:val="multilevel"/>
    <w:tmpl w:val="9296F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D5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400478C"/>
    <w:multiLevelType w:val="hybridMultilevel"/>
    <w:tmpl w:val="185CFC60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1" w15:restartNumberingAfterBreak="0">
    <w:nsid w:val="54F913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53517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7F21B15"/>
    <w:multiLevelType w:val="hybridMultilevel"/>
    <w:tmpl w:val="717AC70C"/>
    <w:lvl w:ilvl="0" w:tplc="C2269D1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652BC"/>
    <w:multiLevelType w:val="multilevel"/>
    <w:tmpl w:val="1C00AC68"/>
    <w:lvl w:ilvl="0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336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DB22DB4"/>
    <w:multiLevelType w:val="hybridMultilevel"/>
    <w:tmpl w:val="2744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F1F3D"/>
    <w:multiLevelType w:val="hybridMultilevel"/>
    <w:tmpl w:val="2FB49198"/>
    <w:lvl w:ilvl="0" w:tplc="BD6460DA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92C9B"/>
    <w:multiLevelType w:val="hybridMultilevel"/>
    <w:tmpl w:val="54F4AFC6"/>
    <w:lvl w:ilvl="0" w:tplc="04090001">
      <w:start w:val="1"/>
      <w:numFmt w:val="bullet"/>
      <w:lvlText w:val=""/>
      <w:lvlJc w:val="left"/>
      <w:pPr>
        <w:ind w:left="-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</w:abstractNum>
  <w:abstractNum w:abstractNumId="39" w15:restartNumberingAfterBreak="0">
    <w:nsid w:val="6B57415F"/>
    <w:multiLevelType w:val="hybridMultilevel"/>
    <w:tmpl w:val="1C00AC68"/>
    <w:lvl w:ilvl="0" w:tplc="D7206226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014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E795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0123845"/>
    <w:multiLevelType w:val="hybridMultilevel"/>
    <w:tmpl w:val="F0C68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921FB"/>
    <w:multiLevelType w:val="hybridMultilevel"/>
    <w:tmpl w:val="B1F6A22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134238C"/>
    <w:multiLevelType w:val="hybridMultilevel"/>
    <w:tmpl w:val="DD9E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726A5"/>
    <w:multiLevelType w:val="hybridMultilevel"/>
    <w:tmpl w:val="9296F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131B6"/>
    <w:multiLevelType w:val="hybridMultilevel"/>
    <w:tmpl w:val="877E875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7" w15:restartNumberingAfterBreak="0">
    <w:nsid w:val="7A9C0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D1B5209"/>
    <w:multiLevelType w:val="multilevel"/>
    <w:tmpl w:val="717AC70C"/>
    <w:lvl w:ilvl="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7"/>
  </w:num>
  <w:num w:numId="3">
    <w:abstractNumId w:val="35"/>
  </w:num>
  <w:num w:numId="4">
    <w:abstractNumId w:val="4"/>
  </w:num>
  <w:num w:numId="5">
    <w:abstractNumId w:val="40"/>
  </w:num>
  <w:num w:numId="6">
    <w:abstractNumId w:val="12"/>
  </w:num>
  <w:num w:numId="7">
    <w:abstractNumId w:val="31"/>
  </w:num>
  <w:num w:numId="8">
    <w:abstractNumId w:val="8"/>
  </w:num>
  <w:num w:numId="9">
    <w:abstractNumId w:val="3"/>
  </w:num>
  <w:num w:numId="10">
    <w:abstractNumId w:val="29"/>
  </w:num>
  <w:num w:numId="11">
    <w:abstractNumId w:val="10"/>
  </w:num>
  <w:num w:numId="12">
    <w:abstractNumId w:val="32"/>
  </w:num>
  <w:num w:numId="13">
    <w:abstractNumId w:val="25"/>
  </w:num>
  <w:num w:numId="14">
    <w:abstractNumId w:val="14"/>
  </w:num>
  <w:num w:numId="15">
    <w:abstractNumId w:val="41"/>
  </w:num>
  <w:num w:numId="16">
    <w:abstractNumId w:val="43"/>
  </w:num>
  <w:num w:numId="17">
    <w:abstractNumId w:val="46"/>
  </w:num>
  <w:num w:numId="18">
    <w:abstractNumId w:val="19"/>
  </w:num>
  <w:num w:numId="19">
    <w:abstractNumId w:val="44"/>
  </w:num>
  <w:num w:numId="20">
    <w:abstractNumId w:val="5"/>
  </w:num>
  <w:num w:numId="21">
    <w:abstractNumId w:val="13"/>
  </w:num>
  <w:num w:numId="22">
    <w:abstractNumId w:val="21"/>
  </w:num>
  <w:num w:numId="23">
    <w:abstractNumId w:val="7"/>
  </w:num>
  <w:num w:numId="24">
    <w:abstractNumId w:val="45"/>
  </w:num>
  <w:num w:numId="25">
    <w:abstractNumId w:val="11"/>
  </w:num>
  <w:num w:numId="26">
    <w:abstractNumId w:val="24"/>
  </w:num>
  <w:num w:numId="27">
    <w:abstractNumId w:val="0"/>
  </w:num>
  <w:num w:numId="28">
    <w:abstractNumId w:val="1"/>
  </w:num>
  <w:num w:numId="29">
    <w:abstractNumId w:val="18"/>
  </w:num>
  <w:num w:numId="30">
    <w:abstractNumId w:val="42"/>
  </w:num>
  <w:num w:numId="31">
    <w:abstractNumId w:val="28"/>
  </w:num>
  <w:num w:numId="32">
    <w:abstractNumId w:val="33"/>
  </w:num>
  <w:num w:numId="33">
    <w:abstractNumId w:val="9"/>
  </w:num>
  <w:num w:numId="34">
    <w:abstractNumId w:val="48"/>
  </w:num>
  <w:num w:numId="35">
    <w:abstractNumId w:val="37"/>
  </w:num>
  <w:num w:numId="36">
    <w:abstractNumId w:val="2"/>
  </w:num>
  <w:num w:numId="37">
    <w:abstractNumId w:val="22"/>
  </w:num>
  <w:num w:numId="38">
    <w:abstractNumId w:val="26"/>
  </w:num>
  <w:num w:numId="39">
    <w:abstractNumId w:val="39"/>
  </w:num>
  <w:num w:numId="40">
    <w:abstractNumId w:val="34"/>
  </w:num>
  <w:num w:numId="41">
    <w:abstractNumId w:val="17"/>
  </w:num>
  <w:num w:numId="42">
    <w:abstractNumId w:val="23"/>
  </w:num>
  <w:num w:numId="4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30"/>
  </w:num>
  <w:num w:numId="46">
    <w:abstractNumId w:val="16"/>
  </w:num>
  <w:num w:numId="47">
    <w:abstractNumId w:val="36"/>
  </w:num>
  <w:num w:numId="48">
    <w:abstractNumId w:val="20"/>
  </w:num>
  <w:num w:numId="4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vin Wu">
    <w15:presenceInfo w15:providerId="AD" w15:userId="S::zyiwu@ucdavis.edu::69c55300-20c5-4e71-8885-0216f62208f7"/>
  </w15:person>
  <w15:person w15:author="Amy T Russell">
    <w15:presenceInfo w15:providerId="None" w15:userId="Amy T Russ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61"/>
    <w:rsid w:val="00002057"/>
    <w:rsid w:val="00007C2D"/>
    <w:rsid w:val="00041EC5"/>
    <w:rsid w:val="00045DF9"/>
    <w:rsid w:val="0007115A"/>
    <w:rsid w:val="000B373C"/>
    <w:rsid w:val="000B70A5"/>
    <w:rsid w:val="000C2C44"/>
    <w:rsid w:val="000C4D37"/>
    <w:rsid w:val="0013648A"/>
    <w:rsid w:val="00151561"/>
    <w:rsid w:val="00155FB4"/>
    <w:rsid w:val="00156139"/>
    <w:rsid w:val="001A7B39"/>
    <w:rsid w:val="001B3591"/>
    <w:rsid w:val="001C43E1"/>
    <w:rsid w:val="001F0760"/>
    <w:rsid w:val="002311DB"/>
    <w:rsid w:val="0024053D"/>
    <w:rsid w:val="00256407"/>
    <w:rsid w:val="00307EEB"/>
    <w:rsid w:val="00313B23"/>
    <w:rsid w:val="00320CE7"/>
    <w:rsid w:val="003403F9"/>
    <w:rsid w:val="0034536C"/>
    <w:rsid w:val="003549AE"/>
    <w:rsid w:val="00362137"/>
    <w:rsid w:val="00401D92"/>
    <w:rsid w:val="00423F36"/>
    <w:rsid w:val="00427B5E"/>
    <w:rsid w:val="00477965"/>
    <w:rsid w:val="0048588B"/>
    <w:rsid w:val="00487FD2"/>
    <w:rsid w:val="005408C5"/>
    <w:rsid w:val="005762D2"/>
    <w:rsid w:val="005919BD"/>
    <w:rsid w:val="00594C9C"/>
    <w:rsid w:val="005A1D13"/>
    <w:rsid w:val="005E1F4F"/>
    <w:rsid w:val="005E695A"/>
    <w:rsid w:val="005F63C5"/>
    <w:rsid w:val="00616347"/>
    <w:rsid w:val="006537D7"/>
    <w:rsid w:val="006777B2"/>
    <w:rsid w:val="006A3FDB"/>
    <w:rsid w:val="006F2A16"/>
    <w:rsid w:val="006F3450"/>
    <w:rsid w:val="0071155B"/>
    <w:rsid w:val="00784BA1"/>
    <w:rsid w:val="00795EB6"/>
    <w:rsid w:val="008329C3"/>
    <w:rsid w:val="00833690"/>
    <w:rsid w:val="0083411A"/>
    <w:rsid w:val="00851E57"/>
    <w:rsid w:val="0087792A"/>
    <w:rsid w:val="008B3ABB"/>
    <w:rsid w:val="008B5700"/>
    <w:rsid w:val="00924F28"/>
    <w:rsid w:val="00972D8D"/>
    <w:rsid w:val="0097681B"/>
    <w:rsid w:val="00982DE4"/>
    <w:rsid w:val="00987D3B"/>
    <w:rsid w:val="00A0205F"/>
    <w:rsid w:val="00A4325F"/>
    <w:rsid w:val="00A541C6"/>
    <w:rsid w:val="00A705D2"/>
    <w:rsid w:val="00A738BF"/>
    <w:rsid w:val="00AB09B4"/>
    <w:rsid w:val="00AB4587"/>
    <w:rsid w:val="00AE3FC8"/>
    <w:rsid w:val="00B175FF"/>
    <w:rsid w:val="00B66500"/>
    <w:rsid w:val="00B90978"/>
    <w:rsid w:val="00BB50A6"/>
    <w:rsid w:val="00BB6962"/>
    <w:rsid w:val="00BE78DF"/>
    <w:rsid w:val="00C04339"/>
    <w:rsid w:val="00C241EA"/>
    <w:rsid w:val="00C275C9"/>
    <w:rsid w:val="00C4009B"/>
    <w:rsid w:val="00C410F9"/>
    <w:rsid w:val="00CB05C5"/>
    <w:rsid w:val="00CB68F2"/>
    <w:rsid w:val="00CC1B3E"/>
    <w:rsid w:val="00CC48A7"/>
    <w:rsid w:val="00CE720D"/>
    <w:rsid w:val="00D20685"/>
    <w:rsid w:val="00D34760"/>
    <w:rsid w:val="00D90E38"/>
    <w:rsid w:val="00DA2630"/>
    <w:rsid w:val="00DD2972"/>
    <w:rsid w:val="00DF027B"/>
    <w:rsid w:val="00E01EBF"/>
    <w:rsid w:val="00E3656B"/>
    <w:rsid w:val="00E74365"/>
    <w:rsid w:val="00E852F5"/>
    <w:rsid w:val="00EB1198"/>
    <w:rsid w:val="00ED51C8"/>
    <w:rsid w:val="00ED66CF"/>
    <w:rsid w:val="00EF6503"/>
    <w:rsid w:val="00F02BAF"/>
    <w:rsid w:val="00F04185"/>
    <w:rsid w:val="00FA1BBE"/>
    <w:rsid w:val="00FA78E9"/>
    <w:rsid w:val="00FB621D"/>
    <w:rsid w:val="00FC416C"/>
    <w:rsid w:val="00FC59FA"/>
    <w:rsid w:val="00FE1AAF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431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1D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1DB"/>
    <w:pPr>
      <w:keepNext/>
      <w:ind w:left="2160" w:hanging="216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11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311DB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2311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11D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11D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11DB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311DB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EmailStyle241">
    <w:name w:val="EmailStyle241"/>
    <w:basedOn w:val="DefaultParagraphFont"/>
    <w:uiPriority w:val="99"/>
    <w:semiHidden/>
    <w:rsid w:val="002311DB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7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3C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1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A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AAF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13B23"/>
  </w:style>
  <w:style w:type="paragraph" w:styleId="Revision">
    <w:name w:val="Revision"/>
    <w:hidden/>
    <w:uiPriority w:val="99"/>
    <w:semiHidden/>
    <w:rsid w:val="00924F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313A5-D1A3-3041-9B69-A6B5B624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Resume Template</vt:lpstr>
    </vt:vector>
  </TitlesOfParts>
  <Company>Compaq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Resume Template</dc:title>
  <dc:creator>Angel McCormack</dc:creator>
  <cp:lastModifiedBy>Calvin Wu</cp:lastModifiedBy>
  <cp:revision>9</cp:revision>
  <cp:lastPrinted>2020-02-19T17:38:00Z</cp:lastPrinted>
  <dcterms:created xsi:type="dcterms:W3CDTF">2020-02-19T17:38:00Z</dcterms:created>
  <dcterms:modified xsi:type="dcterms:W3CDTF">2020-03-20T16:18:00Z</dcterms:modified>
</cp:coreProperties>
</file>